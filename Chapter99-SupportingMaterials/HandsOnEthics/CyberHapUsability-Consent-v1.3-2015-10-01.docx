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tbl>
      <w:tblPr>
        <w:tblW w:w="0" w:type="auto"/>
        <w:tblLayout w:type="fixed"/>
        <w:tblCellMar>
          <w:left w:w="80" w:type="dxa"/>
          <w:right w:w="80" w:type="dxa"/>
        </w:tblCellMar>
        <w:tblLook w:val="0000" w:firstRow="0" w:lastRow="0" w:firstColumn="0" w:lastColumn="0" w:noHBand="0" w:noVBand="0"/>
      </w:tblPr>
      <w:tblGrid>
        <w:gridCol w:w="6110"/>
        <w:gridCol w:w="4050"/>
      </w:tblGrid>
      <w:tr w:rsidR="002B6670" w:rsidRPr="00BF6115" w14:paraId="795FDFBD" w14:textId="77777777">
        <w:trPr>
          <w:cantSplit/>
        </w:trPr>
        <w:tc>
          <w:tcPr>
            <w:tcW w:w="6110" w:type="dxa"/>
          </w:tcPr>
          <w:p w14:paraId="5C08395B" w14:textId="77777777" w:rsidR="002B6670" w:rsidRPr="00BF6115" w:rsidRDefault="00E756A3">
            <w:pPr>
              <w:pStyle w:val="Title"/>
              <w:ind w:left="360" w:firstLine="0"/>
              <w:jc w:val="left"/>
              <w:rPr>
                <w:sz w:val="18"/>
              </w:rPr>
            </w:pPr>
            <w:r>
              <w:rPr>
                <w:noProof/>
              </w:rPr>
              <w:pict w14:anchorId="6F414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47.85pt;margin-top:-.35pt;width:39.25pt;height:53.75pt;z-index:251658240;mso-wrap-distance-left:9.05pt;mso-wrap-distance-right:9.05pt" filled="t">
                  <v:fill color2="black"/>
                  <v:imagedata r:id="rId8" o:title=""/>
                  <w10:wrap type="square"/>
                </v:shape>
              </w:pict>
            </w:r>
            <w:r>
              <w:rPr>
                <w:noProof/>
              </w:rPr>
              <w:pict w14:anchorId="358E49C7">
                <v:shape id="_x0000_s1026" type="#_x0000_t75" style="position:absolute;left:0;text-align:left;margin-left:-3.95pt;margin-top:2.5pt;width:39.25pt;height:53.75pt;z-index:251657216;mso-wrap-distance-left:9.05pt;mso-wrap-distance-right:9.05pt" filled="t">
                  <v:fill color2="black"/>
                  <v:imagedata r:id="rId9" o:title=""/>
                  <w10:wrap type="square"/>
                </v:shape>
              </w:pict>
            </w:r>
            <w:r w:rsidR="002B6670">
              <w:t xml:space="preserve">STUDY </w:t>
            </w:r>
            <w:r w:rsidR="002B6670" w:rsidRPr="00BF6115">
              <w:t>CONSENT FORM</w:t>
            </w:r>
          </w:p>
        </w:tc>
        <w:tc>
          <w:tcPr>
            <w:tcW w:w="4050" w:type="dxa"/>
          </w:tcPr>
          <w:p w14:paraId="428D477A" w14:textId="77777777" w:rsidR="002B6670" w:rsidRPr="00BF6115" w:rsidRDefault="002B6670">
            <w:pPr>
              <w:tabs>
                <w:tab w:val="left" w:pos="6120"/>
              </w:tabs>
              <w:ind w:left="100" w:right="20" w:firstLine="0"/>
              <w:rPr>
                <w:sz w:val="18"/>
              </w:rPr>
            </w:pPr>
            <w:r w:rsidRPr="00BF6115">
              <w:rPr>
                <w:sz w:val="18"/>
              </w:rPr>
              <w:t>Department of Computer Science</w:t>
            </w:r>
          </w:p>
          <w:p w14:paraId="40FBF0FB" w14:textId="77777777" w:rsidR="002B6670" w:rsidRPr="0052464D" w:rsidRDefault="002B6670" w:rsidP="0052464D">
            <w:pPr>
              <w:tabs>
                <w:tab w:val="left" w:pos="6120"/>
              </w:tabs>
              <w:ind w:left="100" w:right="20" w:firstLine="0"/>
              <w:rPr>
                <w:sz w:val="18"/>
              </w:rPr>
            </w:pPr>
            <w:r w:rsidRPr="00BF6115">
              <w:rPr>
                <w:sz w:val="18"/>
              </w:rPr>
              <w:t>2366 Main Mall</w:t>
            </w:r>
            <w:r w:rsidR="0052464D">
              <w:rPr>
                <w:sz w:val="18"/>
              </w:rPr>
              <w:t xml:space="preserve">, </w:t>
            </w:r>
            <w:r w:rsidR="0052464D">
              <w:rPr>
                <w:sz w:val="18"/>
                <w:lang w:val="fr-FR"/>
              </w:rPr>
              <w:t xml:space="preserve">Vancouver, BC, </w:t>
            </w:r>
            <w:r w:rsidRPr="00BF6115">
              <w:rPr>
                <w:sz w:val="18"/>
                <w:lang w:val="fr-FR"/>
              </w:rPr>
              <w:t>Canada  V6T 1Z4</w:t>
            </w:r>
          </w:p>
          <w:p w14:paraId="1C58A8F9" w14:textId="77777777" w:rsidR="002B6670" w:rsidRPr="00BF6115" w:rsidRDefault="002B6670" w:rsidP="002B6670">
            <w:pPr>
              <w:ind w:left="100" w:right="20" w:firstLine="0"/>
              <w:rPr>
                <w:sz w:val="18"/>
                <w:lang w:val="fr-FR"/>
              </w:rPr>
            </w:pPr>
            <w:r w:rsidRPr="00BF6115">
              <w:rPr>
                <w:sz w:val="18"/>
                <w:lang w:val="fr-FR"/>
              </w:rPr>
              <w:t>tel:   (604) 822-3061</w:t>
            </w:r>
          </w:p>
          <w:p w14:paraId="10571F7E" w14:textId="77777777" w:rsidR="002B6670" w:rsidRPr="00BF6115" w:rsidRDefault="002B6670" w:rsidP="002B6670">
            <w:pPr>
              <w:tabs>
                <w:tab w:val="left" w:pos="6120"/>
              </w:tabs>
              <w:ind w:left="100" w:right="20" w:firstLine="0"/>
              <w:rPr>
                <w:sz w:val="18"/>
              </w:rPr>
            </w:pPr>
            <w:r w:rsidRPr="00BF6115">
              <w:rPr>
                <w:sz w:val="18"/>
              </w:rPr>
              <w:t>fax:  (604) 822-4231</w:t>
            </w:r>
          </w:p>
        </w:tc>
      </w:tr>
    </w:tbl>
    <w:p w14:paraId="70F12BC6" w14:textId="77777777" w:rsidR="00D67931" w:rsidRDefault="00D67931" w:rsidP="00DB24AE">
      <w:pPr>
        <w:pStyle w:val="Subtitle"/>
        <w:spacing w:before="20"/>
        <w:ind w:hanging="18"/>
        <w:rPr>
          <w:ins w:id="0" w:author="Gordon Minaker" w:date="2015-07-02T10:40:00Z"/>
          <w:rFonts w:ascii="Arial" w:hAnsi="Arial" w:cs="Arial"/>
          <w:b/>
          <w:bCs/>
          <w:sz w:val="24"/>
        </w:rPr>
      </w:pPr>
    </w:p>
    <w:p w14:paraId="6E1753FD" w14:textId="77777777" w:rsidR="00E128D9" w:rsidRPr="00E128D9" w:rsidRDefault="002B6670" w:rsidP="00DB24AE">
      <w:pPr>
        <w:pStyle w:val="Subtitle"/>
        <w:spacing w:before="20"/>
        <w:ind w:hanging="18"/>
        <w:rPr>
          <w:rFonts w:ascii="Arial" w:hAnsi="Arial" w:cs="Arial"/>
          <w:b/>
          <w:lang w:val="en-TT"/>
        </w:rPr>
      </w:pPr>
      <w:r w:rsidRPr="00BF6115">
        <w:rPr>
          <w:rFonts w:ascii="Arial" w:hAnsi="Arial" w:cs="Arial"/>
          <w:b/>
          <w:bCs/>
          <w:sz w:val="24"/>
        </w:rPr>
        <w:t>Project Title:</w:t>
      </w:r>
      <w:r w:rsidRPr="00BF6115">
        <w:rPr>
          <w:rFonts w:ascii="Arial" w:hAnsi="Arial" w:cs="Arial"/>
          <w:sz w:val="24"/>
        </w:rPr>
        <w:t xml:space="preserve"> </w:t>
      </w:r>
      <w:r w:rsidR="00E128D9" w:rsidRPr="00E128D9">
        <w:rPr>
          <w:rFonts w:ascii="Arial" w:hAnsi="Arial" w:cs="Arial"/>
          <w:sz w:val="24"/>
          <w:lang w:val="en-TT"/>
        </w:rPr>
        <w:t>Haptic Cyberlearning – Visual Programming Environment Usability Evaluation</w:t>
      </w:r>
    </w:p>
    <w:p w14:paraId="0FFDF458" w14:textId="77777777" w:rsidR="002B6670" w:rsidRDefault="002B6670" w:rsidP="00DB24AE">
      <w:pPr>
        <w:pStyle w:val="Subtitle"/>
        <w:spacing w:before="20"/>
        <w:ind w:hanging="18"/>
        <w:rPr>
          <w:ins w:id="1" w:author="Gordon Minaker" w:date="2015-07-02T10:40:00Z"/>
          <w:rStyle w:val="componentstylestandardnoheader"/>
        </w:rPr>
      </w:pPr>
      <w:r w:rsidRPr="00BF6115">
        <w:rPr>
          <w:rFonts w:ascii="Arial" w:hAnsi="Arial" w:cs="Arial"/>
          <w:sz w:val="24"/>
        </w:rPr>
        <w:t xml:space="preserve"> (UBC Ethics #H</w:t>
      </w:r>
      <w:r w:rsidR="00E128D9">
        <w:rPr>
          <w:rFonts w:ascii="Arial" w:hAnsi="Arial" w:cs="Arial"/>
          <w:sz w:val="24"/>
        </w:rPr>
        <w:t>14-01763</w:t>
      </w:r>
      <w:r w:rsidRPr="00BF6115">
        <w:rPr>
          <w:rStyle w:val="componentstylestandardnoheader"/>
        </w:rPr>
        <w:t>)</w:t>
      </w:r>
    </w:p>
    <w:p w14:paraId="72D198C2" w14:textId="77777777" w:rsidR="00D67931" w:rsidRDefault="00D67931" w:rsidP="00D33230">
      <w:pPr>
        <w:pStyle w:val="Subtitle"/>
        <w:spacing w:before="20" w:after="0"/>
        <w:ind w:firstLine="0"/>
        <w:jc w:val="left"/>
        <w:rPr>
          <w:ins w:id="2" w:author="Gordon Minaker" w:date="2015-07-02T10:43:00Z"/>
          <w:b/>
          <w:bCs/>
          <w:sz w:val="24"/>
        </w:rPr>
      </w:pPr>
    </w:p>
    <w:p w14:paraId="6624B21E" w14:textId="6F1EA096" w:rsidR="00D67931" w:rsidRDefault="002B6670" w:rsidP="00D33230">
      <w:pPr>
        <w:pStyle w:val="Subtitle"/>
        <w:spacing w:before="20" w:after="0"/>
        <w:ind w:firstLine="0"/>
        <w:jc w:val="left"/>
        <w:rPr>
          <w:ins w:id="3" w:author="Gordon Minaker" w:date="2015-07-02T10:42:00Z"/>
          <w:sz w:val="24"/>
        </w:rPr>
      </w:pPr>
      <w:r w:rsidRPr="00D33230">
        <w:rPr>
          <w:b/>
          <w:bCs/>
          <w:sz w:val="24"/>
        </w:rPr>
        <w:t>Principal Investigator:</w:t>
      </w:r>
    </w:p>
    <w:p w14:paraId="1C9388F2" w14:textId="28D21579" w:rsidR="002B6670" w:rsidRDefault="002B6670" w:rsidP="00D33230">
      <w:pPr>
        <w:pStyle w:val="Subtitle"/>
        <w:spacing w:before="20" w:after="0"/>
        <w:ind w:left="720" w:firstLine="720"/>
        <w:jc w:val="left"/>
        <w:rPr>
          <w:ins w:id="4" w:author="Gordon Minaker" w:date="2015-07-02T10:43:00Z"/>
          <w:sz w:val="24"/>
        </w:rPr>
      </w:pPr>
      <w:r w:rsidRPr="00D33230">
        <w:rPr>
          <w:sz w:val="24"/>
        </w:rPr>
        <w:t>Karon MacLean, Professor, Dept. of Computer Science, 604-822-8169</w:t>
      </w:r>
    </w:p>
    <w:p w14:paraId="05038352" w14:textId="77777777" w:rsidR="00D67931" w:rsidRPr="00D33230" w:rsidRDefault="00D67931" w:rsidP="00D33230">
      <w:pPr>
        <w:pStyle w:val="Subtitle"/>
        <w:spacing w:before="20" w:after="0"/>
        <w:ind w:left="720" w:firstLine="720"/>
        <w:jc w:val="left"/>
        <w:rPr>
          <w:ins w:id="5" w:author="Gordon Minaker" w:date="2015-07-02T10:38:00Z"/>
          <w:sz w:val="24"/>
        </w:rPr>
      </w:pPr>
    </w:p>
    <w:p w14:paraId="0AB843FD" w14:textId="77777777" w:rsidR="00D67931" w:rsidRDefault="00D67931" w:rsidP="00D33230">
      <w:pPr>
        <w:pStyle w:val="Subtitle"/>
        <w:spacing w:before="20" w:after="0"/>
        <w:ind w:firstLine="0"/>
        <w:jc w:val="left"/>
        <w:rPr>
          <w:ins w:id="6" w:author="Gordon Minaker" w:date="2015-07-02T10:42:00Z"/>
          <w:b/>
          <w:sz w:val="24"/>
        </w:rPr>
      </w:pPr>
      <w:ins w:id="7" w:author="Gordon Minaker" w:date="2015-07-02T10:38:00Z">
        <w:r w:rsidRPr="00D33230">
          <w:rPr>
            <w:b/>
            <w:sz w:val="24"/>
          </w:rPr>
          <w:t xml:space="preserve">Co-Investigators: </w:t>
        </w:r>
      </w:ins>
      <w:ins w:id="8" w:author="Gordon Minaker" w:date="2015-07-02T10:42:00Z">
        <w:r>
          <w:rPr>
            <w:b/>
            <w:sz w:val="24"/>
          </w:rPr>
          <w:tab/>
        </w:r>
      </w:ins>
    </w:p>
    <w:p w14:paraId="3AF6A639" w14:textId="5A14E83F" w:rsidR="00D67931" w:rsidRPr="00D33230" w:rsidRDefault="00D67931" w:rsidP="00D33230">
      <w:pPr>
        <w:pStyle w:val="Subtitle"/>
        <w:spacing w:before="20" w:after="0"/>
        <w:ind w:left="720" w:firstLine="720"/>
        <w:jc w:val="left"/>
        <w:rPr>
          <w:ins w:id="9" w:author="Gordon Minaker" w:date="2015-07-02T10:40:00Z"/>
          <w:b/>
          <w:sz w:val="24"/>
        </w:rPr>
      </w:pPr>
      <w:ins w:id="10" w:author="Gordon Minaker" w:date="2015-07-02T10:40:00Z">
        <w:r w:rsidRPr="00D33230">
          <w:rPr>
            <w:bCs/>
            <w:color w:val="000000"/>
            <w:sz w:val="24"/>
          </w:rPr>
          <w:t xml:space="preserve">Oliver Schneider, </w:t>
        </w:r>
        <w:proofErr w:type="spellStart"/>
        <w:r w:rsidRPr="00D33230">
          <w:rPr>
            <w:bCs/>
            <w:color w:val="000000"/>
            <w:sz w:val="24"/>
          </w:rPr>
          <w:t>Ph.D</w:t>
        </w:r>
        <w:proofErr w:type="spellEnd"/>
        <w:r w:rsidRPr="00D33230">
          <w:rPr>
            <w:bCs/>
            <w:color w:val="000000"/>
            <w:sz w:val="24"/>
          </w:rPr>
          <w:t xml:space="preserve"> Candidate, Dept. of Computer Science, (604) 827-3982</w:t>
        </w:r>
      </w:ins>
    </w:p>
    <w:p w14:paraId="4879B829" w14:textId="35CC1292" w:rsidR="00D67931" w:rsidRPr="00D33230" w:rsidRDefault="00D67931" w:rsidP="00D33230">
      <w:pPr>
        <w:pStyle w:val="Subtitle"/>
        <w:spacing w:before="20" w:after="0"/>
        <w:ind w:left="720" w:firstLine="720"/>
        <w:jc w:val="left"/>
        <w:rPr>
          <w:ins w:id="11" w:author="Gordon Minaker" w:date="2015-07-02T10:40:00Z"/>
          <w:bCs/>
          <w:color w:val="000000"/>
          <w:sz w:val="24"/>
        </w:rPr>
      </w:pPr>
      <w:ins w:id="12" w:author="Gordon Minaker" w:date="2015-07-02T10:38:00Z">
        <w:r w:rsidRPr="00D33230">
          <w:rPr>
            <w:sz w:val="24"/>
          </w:rPr>
          <w:t xml:space="preserve">Gordon Minaker, Undergraduate Student, Dept. of Computer Science, </w:t>
        </w:r>
      </w:ins>
      <w:ins w:id="13" w:author="Gordon Minaker" w:date="2015-07-02T10:39:00Z">
        <w:r w:rsidRPr="00D33230">
          <w:rPr>
            <w:bCs/>
            <w:color w:val="000000"/>
            <w:sz w:val="24"/>
          </w:rPr>
          <w:t>(604) 827-3982</w:t>
        </w:r>
      </w:ins>
    </w:p>
    <w:p w14:paraId="62F96F7F" w14:textId="77777777" w:rsidR="002B6670" w:rsidRPr="00D33230" w:rsidRDefault="002B6670" w:rsidP="00DB24AE">
      <w:pPr>
        <w:pStyle w:val="bodytext"/>
        <w:spacing w:before="20"/>
        <w:ind w:firstLine="0"/>
        <w:rPr>
          <w:szCs w:val="24"/>
        </w:rPr>
      </w:pPr>
    </w:p>
    <w:p w14:paraId="16375533" w14:textId="51837FEE" w:rsidR="00E128D9" w:rsidRDefault="002B6670" w:rsidP="004D743C">
      <w:pPr>
        <w:ind w:firstLine="0"/>
        <w:jc w:val="both"/>
        <w:rPr>
          <w:ins w:id="14" w:author="Gordon Minaker" w:date="2015-07-02T10:55:00Z"/>
          <w:szCs w:val="24"/>
        </w:rPr>
      </w:pPr>
      <w:r w:rsidRPr="00D67931">
        <w:rPr>
          <w:szCs w:val="24"/>
        </w:rPr>
        <w:t>The purpose of this study is to</w:t>
      </w:r>
      <w:r w:rsidR="00E128D9" w:rsidRPr="00D352AA">
        <w:rPr>
          <w:szCs w:val="24"/>
        </w:rPr>
        <w:t xml:space="preserve"> </w:t>
      </w:r>
      <w:r w:rsidR="00E128D9" w:rsidRPr="00D67931">
        <w:rPr>
          <w:szCs w:val="24"/>
        </w:rPr>
        <w:t>investigate the design of visual programming tools that will help high schoo</w:t>
      </w:r>
      <w:r w:rsidR="004D743C" w:rsidRPr="00D67931">
        <w:rPr>
          <w:szCs w:val="24"/>
        </w:rPr>
        <w:t xml:space="preserve">l students learn STEM concepts </w:t>
      </w:r>
      <w:r w:rsidR="00E128D9" w:rsidRPr="00D67931">
        <w:rPr>
          <w:szCs w:val="24"/>
        </w:rPr>
        <w:t xml:space="preserve">(Science, Technology, Engineering, Math) </w:t>
      </w:r>
      <w:r w:rsidR="00EB753E" w:rsidRPr="00D67931">
        <w:rPr>
          <w:szCs w:val="24"/>
        </w:rPr>
        <w:t>such as</w:t>
      </w:r>
      <w:r w:rsidR="00E128D9" w:rsidRPr="00D67931">
        <w:rPr>
          <w:szCs w:val="24"/>
        </w:rPr>
        <w:t xml:space="preserve"> physical system modeling, through using and programming environments using force feedback tools. We </w:t>
      </w:r>
      <w:del w:id="15" w:author="Gord Minaker" w:date="2015-10-03T12:11:00Z">
        <w:r w:rsidR="00E128D9" w:rsidRPr="00D67931" w:rsidDel="00E756A3">
          <w:rPr>
            <w:szCs w:val="24"/>
          </w:rPr>
          <w:delText xml:space="preserve">will </w:delText>
        </w:r>
      </w:del>
      <w:ins w:id="16" w:author="Gord Minaker" w:date="2015-10-03T12:11:00Z">
        <w:r w:rsidR="00E756A3">
          <w:rPr>
            <w:szCs w:val="24"/>
          </w:rPr>
          <w:t>may</w:t>
        </w:r>
        <w:r w:rsidR="00E756A3" w:rsidRPr="00D67931">
          <w:rPr>
            <w:szCs w:val="24"/>
          </w:rPr>
          <w:t xml:space="preserve"> </w:t>
        </w:r>
      </w:ins>
      <w:r w:rsidR="00E128D9" w:rsidRPr="00D67931">
        <w:rPr>
          <w:szCs w:val="24"/>
        </w:rPr>
        <w:t xml:space="preserve">ask you </w:t>
      </w:r>
      <w:ins w:id="17" w:author="Gordon Minaker" w:date="2015-07-02T10:52:00Z">
        <w:del w:id="18" w:author="Oliver Schneider" w:date="2015-07-06T21:37:00Z">
          <w:r w:rsidR="006275D8" w:rsidDel="00D352AA">
            <w:rPr>
              <w:szCs w:val="24"/>
            </w:rPr>
            <w:delText>(</w:delText>
          </w:r>
        </w:del>
        <w:r w:rsidR="006275D8">
          <w:rPr>
            <w:szCs w:val="24"/>
          </w:rPr>
          <w:t>or your child</w:t>
        </w:r>
        <w:del w:id="19" w:author="Oliver Schneider" w:date="2015-07-06T21:37:00Z">
          <w:r w:rsidR="006275D8" w:rsidDel="00D352AA">
            <w:rPr>
              <w:szCs w:val="24"/>
            </w:rPr>
            <w:delText>)</w:delText>
          </w:r>
        </w:del>
        <w:r w:rsidR="006275D8">
          <w:rPr>
            <w:szCs w:val="24"/>
          </w:rPr>
          <w:t xml:space="preserve"> </w:t>
        </w:r>
      </w:ins>
      <w:r w:rsidR="00E128D9" w:rsidRPr="00D67931">
        <w:rPr>
          <w:szCs w:val="24"/>
        </w:rPr>
        <w:t xml:space="preserve">about </w:t>
      </w:r>
      <w:del w:id="20" w:author="Oliver Schneider" w:date="2015-07-06T21:37:00Z">
        <w:r w:rsidR="00E128D9" w:rsidRPr="00D67931" w:rsidDel="00D352AA">
          <w:rPr>
            <w:szCs w:val="24"/>
          </w:rPr>
          <w:delText xml:space="preserve">your </w:delText>
        </w:r>
      </w:del>
      <w:ins w:id="21" w:author="Oliver Schneider" w:date="2015-07-06T21:37:00Z">
        <w:r w:rsidR="00D352AA">
          <w:rPr>
            <w:szCs w:val="24"/>
          </w:rPr>
          <w:t>current knowledge of</w:t>
        </w:r>
        <w:r w:rsidR="00D352AA" w:rsidRPr="00D67931">
          <w:rPr>
            <w:szCs w:val="24"/>
          </w:rPr>
          <w:t xml:space="preserve"> </w:t>
        </w:r>
      </w:ins>
      <w:r w:rsidR="00E128D9" w:rsidRPr="00D67931">
        <w:rPr>
          <w:szCs w:val="24"/>
        </w:rPr>
        <w:t>physics</w:t>
      </w:r>
      <w:del w:id="22" w:author="Oliver Schneider" w:date="2015-07-06T21:37:00Z">
        <w:r w:rsidR="00E128D9" w:rsidRPr="00D67931" w:rsidDel="00D352AA">
          <w:rPr>
            <w:szCs w:val="24"/>
          </w:rPr>
          <w:delText xml:space="preserve"> knowledge</w:delText>
        </w:r>
      </w:del>
      <w:r w:rsidR="00E128D9" w:rsidRPr="00D67931">
        <w:rPr>
          <w:szCs w:val="24"/>
        </w:rPr>
        <w:t xml:space="preserve">. We will then ask you to interact with one or more haptic devices (for example, a simple actuated knob) and explore </w:t>
      </w:r>
      <w:ins w:id="23" w:author="Gord Minaker" w:date="2015-10-03T12:11:00Z">
        <w:r w:rsidR="00E756A3">
          <w:t>an interface that utilizes these devices</w:t>
        </w:r>
      </w:ins>
      <w:del w:id="24" w:author="Gord Minaker" w:date="2015-10-03T12:11:00Z">
        <w:r w:rsidR="00E128D9" w:rsidRPr="00D67931" w:rsidDel="00E756A3">
          <w:rPr>
            <w:szCs w:val="24"/>
          </w:rPr>
          <w:delText>a software tool that leads you through the process of programming it</w:delText>
        </w:r>
      </w:del>
      <w:r w:rsidR="00E128D9" w:rsidRPr="00D67931">
        <w:rPr>
          <w:szCs w:val="24"/>
        </w:rPr>
        <w:t xml:space="preserve"> in various ways. We may also ask you to give us feedback on your experience using this tool, and invite you to be videotaped in your interactions and conversation with the researcher.</w:t>
      </w:r>
    </w:p>
    <w:p w14:paraId="64AC2ED4" w14:textId="77777777" w:rsidR="006275D8" w:rsidRPr="00D67931" w:rsidRDefault="006275D8" w:rsidP="004D743C">
      <w:pPr>
        <w:ind w:firstLine="0"/>
        <w:jc w:val="both"/>
        <w:rPr>
          <w:szCs w:val="24"/>
        </w:rPr>
      </w:pPr>
    </w:p>
    <w:p w14:paraId="63CC34E1" w14:textId="77777777" w:rsidR="002B6670" w:rsidRPr="00D67931" w:rsidRDefault="002B6670" w:rsidP="002B6670">
      <w:pPr>
        <w:pStyle w:val="bodytext"/>
        <w:jc w:val="both"/>
        <w:rPr>
          <w:szCs w:val="24"/>
        </w:rPr>
      </w:pPr>
      <w:r w:rsidRPr="00D67931">
        <w:rPr>
          <w:szCs w:val="24"/>
        </w:rPr>
        <w:t>You may refuse or skip any tool, task, or question without affecting your reimbursement.</w:t>
      </w:r>
    </w:p>
    <w:p w14:paraId="2C159426" w14:textId="77777777" w:rsidR="002B6670" w:rsidRPr="00D33230" w:rsidRDefault="002B6670" w:rsidP="002B6670">
      <w:pPr>
        <w:pStyle w:val="bodytext"/>
        <w:ind w:left="4320" w:hanging="4320"/>
        <w:rPr>
          <w:szCs w:val="24"/>
        </w:rPr>
      </w:pPr>
    </w:p>
    <w:p w14:paraId="52E14BAC" w14:textId="359CE270" w:rsidR="002B6670" w:rsidRDefault="002B6670" w:rsidP="002B6670">
      <w:pPr>
        <w:spacing w:before="0"/>
        <w:ind w:left="2880" w:hanging="2880"/>
        <w:rPr>
          <w:ins w:id="25" w:author="Gordon Minaker" w:date="2015-07-02T10:55:00Z"/>
          <w:szCs w:val="24"/>
        </w:rPr>
      </w:pPr>
      <w:r w:rsidRPr="00D352AA">
        <w:rPr>
          <w:szCs w:val="24"/>
        </w:rPr>
        <w:t>REIMBURSEMENT:</w:t>
      </w:r>
      <w:r w:rsidRPr="00D352AA">
        <w:rPr>
          <w:szCs w:val="24"/>
        </w:rPr>
        <w:tab/>
      </w:r>
      <w:r w:rsidRPr="00D67931">
        <w:rPr>
          <w:szCs w:val="24"/>
        </w:rPr>
        <w:t>We are very grateful for your participation. You will receive monetary compensation of $</w:t>
      </w:r>
      <w:del w:id="26" w:author="Gord Minaker" w:date="2015-10-03T12:12:00Z">
        <w:r w:rsidRPr="00D67931" w:rsidDel="00E756A3">
          <w:rPr>
            <w:szCs w:val="24"/>
          </w:rPr>
          <w:delText xml:space="preserve">10 </w:delText>
        </w:r>
      </w:del>
      <w:ins w:id="27" w:author="Gord Minaker" w:date="2015-10-03T12:12:00Z">
        <w:r w:rsidR="00E756A3">
          <w:rPr>
            <w:szCs w:val="24"/>
          </w:rPr>
          <w:t>5 per half hour</w:t>
        </w:r>
        <w:r w:rsidR="00E756A3" w:rsidRPr="00D67931">
          <w:rPr>
            <w:szCs w:val="24"/>
          </w:rPr>
          <w:t xml:space="preserve"> </w:t>
        </w:r>
      </w:ins>
      <w:r w:rsidRPr="00D67931">
        <w:rPr>
          <w:szCs w:val="24"/>
        </w:rPr>
        <w:t>for this session.</w:t>
      </w:r>
    </w:p>
    <w:p w14:paraId="2ABC38CB" w14:textId="77777777" w:rsidR="006275D8" w:rsidRPr="00D33230" w:rsidRDefault="006275D8" w:rsidP="002B6670">
      <w:pPr>
        <w:spacing w:before="0"/>
        <w:ind w:left="2880" w:hanging="2880"/>
        <w:rPr>
          <w:szCs w:val="24"/>
        </w:rPr>
      </w:pPr>
      <w:bookmarkStart w:id="28" w:name="_GoBack"/>
      <w:bookmarkEnd w:id="28"/>
    </w:p>
    <w:p w14:paraId="2820E578" w14:textId="04FBCA87" w:rsidR="00E90589" w:rsidRDefault="002B6670" w:rsidP="002B6670">
      <w:pPr>
        <w:pStyle w:val="bodytext"/>
        <w:spacing w:line="240" w:lineRule="auto"/>
        <w:ind w:left="2880" w:hanging="2880"/>
        <w:rPr>
          <w:ins w:id="29" w:author="Gordon Minaker" w:date="2015-07-02T10:55:00Z"/>
          <w:szCs w:val="24"/>
        </w:rPr>
      </w:pPr>
      <w:r w:rsidRPr="00D352AA">
        <w:rPr>
          <w:szCs w:val="24"/>
        </w:rPr>
        <w:t>TIME COMMITMENT:</w:t>
      </w:r>
      <w:r w:rsidRPr="00D352AA">
        <w:rPr>
          <w:szCs w:val="24"/>
        </w:rPr>
        <w:tab/>
        <w:t xml:space="preserve">1 × </w:t>
      </w:r>
      <w:del w:id="30" w:author="Gord Minaker" w:date="2015-10-03T12:11:00Z">
        <w:r w:rsidRPr="00D352AA" w:rsidDel="00E756A3">
          <w:rPr>
            <w:szCs w:val="24"/>
          </w:rPr>
          <w:delText>1 hour</w:delText>
        </w:r>
      </w:del>
      <w:ins w:id="31" w:author="Gord Minaker" w:date="2015-10-03T12:11:00Z">
        <w:r w:rsidR="00E756A3">
          <w:rPr>
            <w:szCs w:val="24"/>
          </w:rPr>
          <w:t>[30/60/90 minute]</w:t>
        </w:r>
      </w:ins>
      <w:r w:rsidRPr="00D352AA">
        <w:rPr>
          <w:szCs w:val="24"/>
        </w:rPr>
        <w:t xml:space="preserve"> session</w:t>
      </w:r>
    </w:p>
    <w:p w14:paraId="11DB9B0A" w14:textId="77777777" w:rsidR="006275D8" w:rsidRPr="00D352AA" w:rsidRDefault="006275D8" w:rsidP="002B6670">
      <w:pPr>
        <w:pStyle w:val="bodytext"/>
        <w:spacing w:line="240" w:lineRule="auto"/>
        <w:ind w:left="2880" w:hanging="2880"/>
        <w:rPr>
          <w:szCs w:val="24"/>
        </w:rPr>
      </w:pPr>
    </w:p>
    <w:p w14:paraId="110FFA39" w14:textId="77777777" w:rsidR="002B6670" w:rsidRDefault="00D22BAE" w:rsidP="002B6670">
      <w:pPr>
        <w:pStyle w:val="bodytext"/>
        <w:spacing w:line="240" w:lineRule="auto"/>
        <w:ind w:left="2880" w:hanging="2880"/>
        <w:rPr>
          <w:ins w:id="32" w:author="Gordon Minaker" w:date="2015-07-02T10:55:00Z"/>
          <w:szCs w:val="24"/>
        </w:rPr>
      </w:pPr>
      <w:r w:rsidRPr="00D33230">
        <w:rPr>
          <w:szCs w:val="24"/>
        </w:rPr>
        <w:t xml:space="preserve">RISKS &amp; </w:t>
      </w:r>
      <w:r w:rsidR="00E90589" w:rsidRPr="00D33230">
        <w:rPr>
          <w:szCs w:val="24"/>
        </w:rPr>
        <w:t>BENEFITS:</w:t>
      </w:r>
      <w:r w:rsidR="00E90589" w:rsidRPr="00D33230">
        <w:rPr>
          <w:szCs w:val="24"/>
        </w:rPr>
        <w:tab/>
      </w:r>
      <w:r w:rsidR="00B0586B" w:rsidRPr="00D33230">
        <w:rPr>
          <w:szCs w:val="24"/>
        </w:rPr>
        <w:t>T</w:t>
      </w:r>
      <w:r w:rsidR="004D5D05" w:rsidRPr="00D33230">
        <w:rPr>
          <w:szCs w:val="24"/>
        </w:rPr>
        <w:t xml:space="preserve">his experiment </w:t>
      </w:r>
      <w:r w:rsidR="00B0586B" w:rsidRPr="00D33230">
        <w:rPr>
          <w:szCs w:val="24"/>
        </w:rPr>
        <w:t>contains no more risk than</w:t>
      </w:r>
      <w:r w:rsidR="00E90589" w:rsidRPr="00D33230">
        <w:rPr>
          <w:szCs w:val="24"/>
        </w:rPr>
        <w:t xml:space="preserve"> everyday computer use. </w:t>
      </w:r>
      <w:r w:rsidR="0079292F" w:rsidRPr="00D33230">
        <w:rPr>
          <w:szCs w:val="24"/>
        </w:rPr>
        <w:t xml:space="preserve">  </w:t>
      </w:r>
      <w:r w:rsidR="00E90589" w:rsidRPr="00D33230">
        <w:rPr>
          <w:szCs w:val="24"/>
        </w:rPr>
        <w:t>There are no direct benefits to participants</w:t>
      </w:r>
      <w:r w:rsidR="000867A1" w:rsidRPr="00D33230">
        <w:rPr>
          <w:szCs w:val="24"/>
        </w:rPr>
        <w:t xml:space="preserve"> beyond compensation</w:t>
      </w:r>
      <w:r w:rsidR="00137F10" w:rsidRPr="00D33230">
        <w:rPr>
          <w:szCs w:val="24"/>
        </w:rPr>
        <w:t>.</w:t>
      </w:r>
    </w:p>
    <w:p w14:paraId="30D79990" w14:textId="77777777" w:rsidR="006275D8" w:rsidRPr="00D352AA" w:rsidRDefault="006275D8" w:rsidP="002B6670">
      <w:pPr>
        <w:pStyle w:val="bodytext"/>
        <w:spacing w:line="240" w:lineRule="auto"/>
        <w:ind w:left="2880" w:hanging="2880"/>
        <w:rPr>
          <w:szCs w:val="24"/>
        </w:rPr>
      </w:pPr>
    </w:p>
    <w:p w14:paraId="2CFF1714" w14:textId="77777777" w:rsidR="002B6670" w:rsidRDefault="002B6670" w:rsidP="002B6670">
      <w:pPr>
        <w:pStyle w:val="bodytext"/>
        <w:spacing w:line="240" w:lineRule="auto"/>
        <w:ind w:left="2880" w:hanging="2880"/>
        <w:rPr>
          <w:ins w:id="33" w:author="Gordon Minaker" w:date="2015-07-02T10:55:00Z"/>
          <w:i/>
          <w:iCs/>
          <w:szCs w:val="24"/>
        </w:rPr>
      </w:pPr>
      <w:r w:rsidRPr="00D33230">
        <w:rPr>
          <w:szCs w:val="24"/>
        </w:rPr>
        <w:t>CONFIDENTIALITY:</w:t>
      </w:r>
      <w:r w:rsidRPr="00D33230">
        <w:rPr>
          <w:szCs w:val="24"/>
        </w:rPr>
        <w:tab/>
      </w:r>
      <w:r w:rsidRPr="00D33230">
        <w:rPr>
          <w:i/>
          <w:iCs/>
          <w:szCs w:val="24"/>
        </w:rPr>
        <w:t>You will not be identified by name in any study reports. Any identifiable data gathered from this experiment will be stored in a secure Computer Science account accessible only to the experimenters.</w:t>
      </w:r>
    </w:p>
    <w:p w14:paraId="5A2AF55D" w14:textId="77777777" w:rsidR="006275D8" w:rsidRPr="00D352AA" w:rsidRDefault="006275D8" w:rsidP="002B6670">
      <w:pPr>
        <w:pStyle w:val="bodytext"/>
        <w:spacing w:line="240" w:lineRule="auto"/>
        <w:ind w:left="2880" w:hanging="2880"/>
        <w:rPr>
          <w:i/>
          <w:iCs/>
          <w:szCs w:val="24"/>
        </w:rPr>
      </w:pPr>
    </w:p>
    <w:p w14:paraId="512520D9" w14:textId="77777777" w:rsidR="002B6670" w:rsidRPr="00D33230" w:rsidRDefault="002B6670" w:rsidP="002B6670">
      <w:pPr>
        <w:pStyle w:val="bodytext"/>
        <w:spacing w:line="240" w:lineRule="auto"/>
        <w:ind w:left="2880" w:hanging="2880"/>
        <w:rPr>
          <w:i/>
          <w:iCs/>
          <w:szCs w:val="24"/>
        </w:rPr>
      </w:pPr>
      <w:r w:rsidRPr="00D33230">
        <w:rPr>
          <w:szCs w:val="24"/>
        </w:rPr>
        <w:t>AUDIO/VIDEO RELEASE:</w:t>
      </w:r>
      <w:r w:rsidRPr="00D33230">
        <w:rPr>
          <w:i/>
          <w:iCs/>
          <w:szCs w:val="24"/>
        </w:rPr>
        <w:tab/>
        <w:t>You may be asked for audio or video to be recorded during this session. You are free to say no without affecting your reimbursement.</w:t>
      </w:r>
    </w:p>
    <w:p w14:paraId="186A02B8" w14:textId="77777777" w:rsidR="002B6670" w:rsidRPr="00D33230" w:rsidRDefault="002B6670" w:rsidP="002B6670">
      <w:pPr>
        <w:ind w:left="2880" w:firstLine="0"/>
        <w:rPr>
          <w:szCs w:val="24"/>
        </w:rPr>
      </w:pPr>
      <w:r w:rsidRPr="00D33230">
        <w:rPr>
          <w:szCs w:val="24"/>
        </w:rPr>
        <w:t>I agree to have AUDIO recorded:</w:t>
      </w:r>
      <w:r w:rsidRPr="00D33230">
        <w:rPr>
          <w:szCs w:val="24"/>
        </w:rPr>
        <w:tab/>
      </w:r>
      <w:r w:rsidRPr="00D33230">
        <w:rPr>
          <w:rFonts w:ascii="Segoe UI Symbol" w:hAnsi="Segoe UI Symbol" w:cs="Segoe UI Symbol"/>
          <w:szCs w:val="24"/>
        </w:rPr>
        <w:t>☐</w:t>
      </w:r>
      <w:r w:rsidRPr="00D33230">
        <w:rPr>
          <w:szCs w:val="24"/>
        </w:rPr>
        <w:t xml:space="preserve"> </w:t>
      </w:r>
      <w:r w:rsidRPr="00D352AA">
        <w:rPr>
          <w:szCs w:val="24"/>
        </w:rPr>
        <w:t xml:space="preserve">Yes                </w:t>
      </w:r>
      <w:r w:rsidRPr="00D33230">
        <w:rPr>
          <w:rFonts w:ascii="Segoe UI Symbol" w:hAnsi="Segoe UI Symbol" w:cs="Segoe UI Symbol"/>
          <w:szCs w:val="24"/>
        </w:rPr>
        <w:t>☐</w:t>
      </w:r>
      <w:r w:rsidRPr="00D352AA">
        <w:rPr>
          <w:szCs w:val="24"/>
        </w:rPr>
        <w:t xml:space="preserve"> No</w:t>
      </w:r>
    </w:p>
    <w:p w14:paraId="35F7172C" w14:textId="77777777" w:rsidR="002B6670" w:rsidRPr="00D352AA" w:rsidRDefault="002B6670" w:rsidP="002B6670">
      <w:pPr>
        <w:pStyle w:val="bodytext"/>
        <w:spacing w:line="240" w:lineRule="auto"/>
        <w:ind w:left="2880" w:firstLine="0"/>
        <w:rPr>
          <w:szCs w:val="24"/>
        </w:rPr>
      </w:pPr>
      <w:r w:rsidRPr="00D352AA">
        <w:rPr>
          <w:szCs w:val="24"/>
        </w:rPr>
        <w:t>I agree to have VIDEO recorded:</w:t>
      </w:r>
      <w:r w:rsidRPr="00D352AA">
        <w:rPr>
          <w:szCs w:val="24"/>
        </w:rPr>
        <w:tab/>
      </w:r>
      <w:r w:rsidRPr="00D33230">
        <w:rPr>
          <w:rFonts w:ascii="Segoe UI Symbol" w:hAnsi="Segoe UI Symbol" w:cs="Segoe UI Symbol"/>
          <w:szCs w:val="24"/>
        </w:rPr>
        <w:t>☐</w:t>
      </w:r>
      <w:r w:rsidRPr="00D33230">
        <w:rPr>
          <w:szCs w:val="24"/>
        </w:rPr>
        <w:t xml:space="preserve"> </w:t>
      </w:r>
      <w:r w:rsidRPr="00D352AA">
        <w:rPr>
          <w:szCs w:val="24"/>
        </w:rPr>
        <w:t xml:space="preserve">Yes                </w:t>
      </w:r>
      <w:r w:rsidRPr="00D33230">
        <w:rPr>
          <w:rFonts w:ascii="Segoe UI Symbol" w:hAnsi="Segoe UI Symbol" w:cs="Segoe UI Symbol"/>
          <w:szCs w:val="24"/>
        </w:rPr>
        <w:t>☐</w:t>
      </w:r>
      <w:r w:rsidRPr="00D352AA">
        <w:rPr>
          <w:szCs w:val="24"/>
        </w:rPr>
        <w:t xml:space="preserve"> No</w:t>
      </w:r>
    </w:p>
    <w:p w14:paraId="6340D404" w14:textId="77777777" w:rsidR="002B6670" w:rsidRPr="00D352AA" w:rsidRDefault="002B6670" w:rsidP="002B6670">
      <w:pPr>
        <w:pStyle w:val="bodytext"/>
        <w:spacing w:line="240" w:lineRule="auto"/>
        <w:ind w:left="2880" w:firstLine="0"/>
        <w:rPr>
          <w:iCs/>
          <w:szCs w:val="24"/>
        </w:rPr>
      </w:pPr>
      <w:r w:rsidRPr="00D33230">
        <w:rPr>
          <w:szCs w:val="24"/>
        </w:rPr>
        <w:t>I agree to have ANONYMOUS VIDEO OR AUDIO EXCERPTS presented with the findings:</w:t>
      </w:r>
      <w:r w:rsidRPr="00D33230">
        <w:rPr>
          <w:szCs w:val="24"/>
        </w:rPr>
        <w:tab/>
      </w:r>
      <w:r w:rsidRPr="00D33230">
        <w:rPr>
          <w:szCs w:val="24"/>
        </w:rPr>
        <w:tab/>
      </w:r>
      <w:r w:rsidRPr="00D33230">
        <w:rPr>
          <w:rFonts w:ascii="Segoe UI Symbol" w:hAnsi="Segoe UI Symbol" w:cs="Segoe UI Symbol"/>
          <w:szCs w:val="24"/>
        </w:rPr>
        <w:t>☐</w:t>
      </w:r>
      <w:r w:rsidRPr="00D352AA">
        <w:rPr>
          <w:szCs w:val="24"/>
        </w:rPr>
        <w:t xml:space="preserve"> Yes                </w:t>
      </w:r>
      <w:r w:rsidRPr="00D33230">
        <w:rPr>
          <w:rFonts w:ascii="Segoe UI Symbol" w:hAnsi="Segoe UI Symbol" w:cs="Segoe UI Symbol"/>
          <w:szCs w:val="24"/>
        </w:rPr>
        <w:t>☐</w:t>
      </w:r>
      <w:r w:rsidRPr="00D352AA">
        <w:rPr>
          <w:szCs w:val="24"/>
        </w:rPr>
        <w:t xml:space="preserve"> No</w:t>
      </w:r>
    </w:p>
    <w:p w14:paraId="49127FE9" w14:textId="77777777" w:rsidR="002B6670" w:rsidRPr="00D33230" w:rsidRDefault="002B6670" w:rsidP="002B6670">
      <w:pPr>
        <w:pStyle w:val="bodytext"/>
        <w:spacing w:line="240" w:lineRule="auto"/>
        <w:ind w:left="3600" w:hanging="3600"/>
        <w:rPr>
          <w:i/>
          <w:iCs/>
          <w:szCs w:val="24"/>
        </w:rPr>
      </w:pPr>
    </w:p>
    <w:p w14:paraId="65C1DB0B" w14:textId="77777777" w:rsidR="002B6670" w:rsidRDefault="002B6670" w:rsidP="00CD5C8A">
      <w:pPr>
        <w:pStyle w:val="bodytext"/>
        <w:jc w:val="both"/>
        <w:rPr>
          <w:ins w:id="34" w:author="Gordon Minaker" w:date="2015-07-02T10:55:00Z"/>
          <w:szCs w:val="24"/>
        </w:rPr>
      </w:pPr>
      <w:r w:rsidRPr="00D352AA">
        <w:rPr>
          <w:szCs w:val="24"/>
        </w:rPr>
        <w:lastRenderedPageBreak/>
        <w:t xml:space="preserve">You understand that the </w:t>
      </w:r>
      <w:r w:rsidR="004D743C" w:rsidRPr="00896120">
        <w:rPr>
          <w:szCs w:val="24"/>
        </w:rPr>
        <w:t>experimenters will</w:t>
      </w:r>
      <w:r w:rsidRPr="00896120">
        <w:rPr>
          <w:szCs w:val="24"/>
        </w:rPr>
        <w:t xml:space="preserve"> ANSWER ANY QUESTIONS you have about the instructions or the procedures of this study. After participating, the experimenter</w:t>
      </w:r>
      <w:r w:rsidR="004D743C" w:rsidRPr="00D33230">
        <w:rPr>
          <w:szCs w:val="24"/>
        </w:rPr>
        <w:t>s</w:t>
      </w:r>
      <w:r w:rsidRPr="00D33230">
        <w:rPr>
          <w:szCs w:val="24"/>
        </w:rPr>
        <w:t xml:space="preserve"> will answer any other questions you have about this study. Your participation in this study is entirely voluntary and </w:t>
      </w:r>
      <w:r w:rsidRPr="00D33230">
        <w:rPr>
          <w:b/>
          <w:szCs w:val="24"/>
        </w:rPr>
        <w:t>you may refuse to participate or withdraw from the study at any time without jeopardy</w:t>
      </w:r>
      <w:r w:rsidRPr="00D33230">
        <w:rPr>
          <w:szCs w:val="24"/>
        </w:rPr>
        <w:t>. Your signature below indicates that you have received a copy of this consent form for your own records, and consent to participate in this study.</w:t>
      </w:r>
    </w:p>
    <w:p w14:paraId="2CEEEAA3" w14:textId="77777777" w:rsidR="006275D8" w:rsidRPr="00D352AA" w:rsidRDefault="006275D8" w:rsidP="00CD5C8A">
      <w:pPr>
        <w:pStyle w:val="bodytext"/>
        <w:jc w:val="both"/>
        <w:rPr>
          <w:szCs w:val="24"/>
        </w:rPr>
      </w:pPr>
    </w:p>
    <w:p w14:paraId="687BC6A4" w14:textId="77777777" w:rsidR="006275D8" w:rsidRDefault="002B6670" w:rsidP="002B6670">
      <w:pPr>
        <w:pStyle w:val="bodytext"/>
        <w:jc w:val="both"/>
        <w:rPr>
          <w:iCs/>
          <w:szCs w:val="24"/>
        </w:rPr>
      </w:pPr>
      <w:r w:rsidRPr="00D33230">
        <w:rPr>
          <w:szCs w:val="24"/>
        </w:rPr>
        <w:t xml:space="preserve"> </w:t>
      </w:r>
      <w:r w:rsidR="00357EB7" w:rsidRPr="00D33230">
        <w:rPr>
          <w:iCs/>
          <w:szCs w:val="24"/>
        </w:rPr>
        <w:t>If you have any concerns or complaints about your rights as a research participant and/or your experiences while participating in this study, contact the Research Participant Complaint Line in the UBC Office of Research Ethics at 604-822-8598, or if long distance email RSIL@ors.ubc.ca or call toll free 1-877-822-8598”.</w:t>
      </w:r>
    </w:p>
    <w:p w14:paraId="02D52F63" w14:textId="77777777" w:rsidR="002B6670" w:rsidRPr="00D33230" w:rsidRDefault="002B6670" w:rsidP="002B6670">
      <w:pPr>
        <w:pStyle w:val="bodytext"/>
        <w:jc w:val="both"/>
        <w:rPr>
          <w:szCs w:val="24"/>
        </w:rPr>
      </w:pPr>
    </w:p>
    <w:p w14:paraId="47879F5D" w14:textId="77777777" w:rsidR="002B6670" w:rsidRPr="00D33230" w:rsidRDefault="002B6670" w:rsidP="002B6670">
      <w:pPr>
        <w:pStyle w:val="bodytext"/>
        <w:pBdr>
          <w:top w:val="single" w:sz="4" w:space="1" w:color="auto"/>
        </w:pBdr>
        <w:ind w:firstLine="0"/>
        <w:rPr>
          <w:szCs w:val="24"/>
        </w:rPr>
      </w:pPr>
    </w:p>
    <w:p w14:paraId="38F987AF" w14:textId="77777777" w:rsidR="002B6670" w:rsidRDefault="002B6670" w:rsidP="002B6670">
      <w:pPr>
        <w:pStyle w:val="bodytext"/>
        <w:spacing w:line="360" w:lineRule="auto"/>
        <w:ind w:firstLine="0"/>
        <w:rPr>
          <w:ins w:id="35" w:author="Gordon Minaker" w:date="2015-07-02T10:55:00Z"/>
          <w:szCs w:val="24"/>
        </w:rPr>
      </w:pPr>
      <w:r w:rsidRPr="00D352AA">
        <w:rPr>
          <w:szCs w:val="24"/>
        </w:rPr>
        <w:t>You hereby CONSENT to participate and acknowledge RECEIPT of a copy of the consent form:</w:t>
      </w:r>
    </w:p>
    <w:p w14:paraId="41C61E0E" w14:textId="77777777" w:rsidR="006275D8" w:rsidRPr="00D352AA" w:rsidDel="00BB5342" w:rsidRDefault="006275D8" w:rsidP="002B6670">
      <w:pPr>
        <w:pStyle w:val="bodytext"/>
        <w:spacing w:line="360" w:lineRule="auto"/>
        <w:ind w:firstLine="0"/>
        <w:rPr>
          <w:del w:id="36" w:author="Gordon Minaker" w:date="2015-07-02T11:27:00Z"/>
          <w:szCs w:val="24"/>
        </w:rPr>
      </w:pPr>
    </w:p>
    <w:p w14:paraId="6E93A8E2" w14:textId="50FD67A1" w:rsidR="00BB5342" w:rsidRDefault="002B6670" w:rsidP="002B6670">
      <w:pPr>
        <w:pStyle w:val="BodyTextFirstIndent"/>
        <w:spacing w:line="360" w:lineRule="auto"/>
        <w:ind w:firstLine="0"/>
        <w:rPr>
          <w:ins w:id="37" w:author="Gordon Minaker" w:date="2015-07-02T11:26:00Z"/>
        </w:rPr>
      </w:pPr>
      <w:del w:id="38" w:author="Gordon Minaker" w:date="2015-07-02T11:27:00Z">
        <w:r w:rsidRPr="00896120" w:rsidDel="00BB5342">
          <w:rPr>
            <w:szCs w:val="24"/>
          </w:rPr>
          <w:delText>PRINTED NAME ________________________________ DATE ____________________________</w:delText>
        </w:r>
        <w:r w:rsidRPr="00896120" w:rsidDel="00BB5342">
          <w:rPr>
            <w:szCs w:val="24"/>
          </w:rPr>
          <w:br/>
          <w:delText>SIGNATURE ____________________________________</w:delText>
        </w:r>
        <w:r w:rsidDel="00BB5342">
          <w:delText xml:space="preserve"> </w:delText>
        </w:r>
      </w:del>
    </w:p>
    <w:p w14:paraId="199A77A9" w14:textId="37195CB8" w:rsidR="00BB5342" w:rsidRPr="00102DBA" w:rsidRDefault="00BB5342" w:rsidP="00BB5342">
      <w:pPr>
        <w:rPr>
          <w:ins w:id="39" w:author="Gordon Minaker" w:date="2015-07-02T11:26:00Z"/>
          <w:rFonts w:ascii="Calibri" w:hAnsi="Calibri" w:cs="Calibri"/>
        </w:rPr>
      </w:pPr>
      <w:ins w:id="40" w:author="Gordon Minaker" w:date="2015-07-02T11:26:00Z">
        <w:r w:rsidRPr="00102DBA">
          <w:rPr>
            <w:rFonts w:ascii="Calibri" w:hAnsi="Calibri" w:cs="Calibri"/>
          </w:rPr>
          <w:t>________________________________________</w:t>
        </w:r>
      </w:ins>
      <w:ins w:id="41" w:author="Gordon Minaker" w:date="2015-07-02T11:27:00Z">
        <w:r>
          <w:rPr>
            <w:rFonts w:ascii="Calibri" w:hAnsi="Calibri" w:cs="Calibri"/>
          </w:rPr>
          <w:t xml:space="preserve">         </w:t>
        </w:r>
      </w:ins>
      <w:ins w:id="42" w:author="Gordon Minaker" w:date="2015-07-02T11:26:00Z">
        <w:r>
          <w:rPr>
            <w:rFonts w:ascii="Calibri" w:hAnsi="Calibri" w:cs="Calibri"/>
          </w:rPr>
          <w:t xml:space="preserve">  </w:t>
        </w:r>
        <w:r w:rsidRPr="00102DBA">
          <w:rPr>
            <w:rFonts w:ascii="Calibri" w:hAnsi="Calibri" w:cs="Calibri"/>
          </w:rPr>
          <w:t>_______</w:t>
        </w:r>
      </w:ins>
      <w:ins w:id="43" w:author="Gordon Minaker" w:date="2015-07-02T11:27:00Z">
        <w:r>
          <w:rPr>
            <w:rFonts w:ascii="Calibri" w:hAnsi="Calibri" w:cs="Calibri"/>
          </w:rPr>
          <w:t>_____________________________</w:t>
        </w:r>
      </w:ins>
    </w:p>
    <w:p w14:paraId="55ED4371" w14:textId="77777777" w:rsidR="00BB5342" w:rsidRPr="00102DBA" w:rsidRDefault="00BB5342" w:rsidP="00BB5342">
      <w:pPr>
        <w:jc w:val="both"/>
        <w:rPr>
          <w:ins w:id="44" w:author="Gordon Minaker" w:date="2015-07-02T11:26:00Z"/>
          <w:rFonts w:ascii="Calibri" w:hAnsi="Calibri" w:cs="Calibri"/>
        </w:rPr>
      </w:pPr>
      <w:ins w:id="45" w:author="Gordon Minaker" w:date="2015-07-02T11:26:00Z">
        <w:r w:rsidRPr="00102DBA">
          <w:rPr>
            <w:rFonts w:ascii="Calibri" w:hAnsi="Calibri" w:cs="Calibri"/>
          </w:rPr>
          <w:t>Participant Signature</w:t>
        </w:r>
        <w:r w:rsidRPr="00102DBA">
          <w:rPr>
            <w:rFonts w:ascii="Calibri" w:hAnsi="Calibri" w:cs="Calibri"/>
          </w:rPr>
          <w:tab/>
        </w:r>
        <w:r w:rsidRPr="00102DBA">
          <w:rPr>
            <w:rFonts w:ascii="Calibri" w:hAnsi="Calibri" w:cs="Calibri"/>
          </w:rPr>
          <w:tab/>
        </w:r>
        <w:r w:rsidRPr="00102DBA">
          <w:rPr>
            <w:rFonts w:ascii="Calibri" w:hAnsi="Calibri" w:cs="Calibri"/>
          </w:rPr>
          <w:tab/>
        </w:r>
        <w:r w:rsidRPr="00102DBA">
          <w:rPr>
            <w:rFonts w:ascii="Calibri" w:hAnsi="Calibri" w:cs="Calibri"/>
          </w:rPr>
          <w:tab/>
        </w:r>
        <w:r w:rsidRPr="00102DBA">
          <w:rPr>
            <w:rFonts w:ascii="Calibri" w:hAnsi="Calibri" w:cs="Calibri"/>
          </w:rPr>
          <w:tab/>
          <w:t>Date</w:t>
        </w:r>
      </w:ins>
    </w:p>
    <w:p w14:paraId="02E697AC" w14:textId="77777777" w:rsidR="00BB5342" w:rsidRPr="00102DBA" w:rsidRDefault="00BB5342" w:rsidP="00BB5342">
      <w:pPr>
        <w:jc w:val="both"/>
        <w:rPr>
          <w:ins w:id="46" w:author="Gordon Minaker" w:date="2015-07-02T11:26:00Z"/>
          <w:rFonts w:ascii="Calibri" w:hAnsi="Calibri" w:cs="Calibri"/>
          <w:sz w:val="16"/>
          <w:szCs w:val="16"/>
        </w:rPr>
      </w:pPr>
    </w:p>
    <w:p w14:paraId="63555136" w14:textId="77777777" w:rsidR="00BB5342" w:rsidRPr="00102DBA" w:rsidRDefault="00BB5342" w:rsidP="00BB5342">
      <w:pPr>
        <w:jc w:val="both"/>
        <w:rPr>
          <w:ins w:id="47" w:author="Gordon Minaker" w:date="2015-07-02T11:26:00Z"/>
          <w:rFonts w:ascii="Calibri" w:hAnsi="Calibri" w:cs="Calibri"/>
        </w:rPr>
      </w:pPr>
      <w:ins w:id="48" w:author="Gordon Minaker" w:date="2015-07-02T11:26:00Z">
        <w:r w:rsidRPr="00102DBA">
          <w:rPr>
            <w:rFonts w:ascii="Calibri" w:hAnsi="Calibri" w:cs="Calibri"/>
          </w:rPr>
          <w:t>____________________________________________________</w:t>
        </w:r>
      </w:ins>
    </w:p>
    <w:p w14:paraId="725737D3" w14:textId="0D5B1CAA" w:rsidR="002B6670" w:rsidRPr="00D33230" w:rsidRDefault="00BB5342" w:rsidP="00D33230">
      <w:pPr>
        <w:jc w:val="both"/>
        <w:rPr>
          <w:ins w:id="49" w:author="Gordon Minaker" w:date="2015-07-02T11:39:00Z"/>
          <w:rFonts w:ascii="Calibri" w:hAnsi="Calibri" w:cs="Calibri"/>
        </w:rPr>
      </w:pPr>
      <w:ins w:id="50" w:author="Gordon Minaker" w:date="2015-07-02T11:26:00Z">
        <w:r w:rsidRPr="00102DBA">
          <w:rPr>
            <w:rFonts w:ascii="Calibri" w:hAnsi="Calibri" w:cs="Calibri"/>
          </w:rPr>
          <w:t>Printed Name of the Part</w:t>
        </w:r>
        <w:r w:rsidR="001240A9">
          <w:rPr>
            <w:rFonts w:ascii="Calibri" w:hAnsi="Calibri" w:cs="Calibri"/>
          </w:rPr>
          <w:t xml:space="preserve">icipant </w:t>
        </w:r>
        <w:r w:rsidRPr="00102DBA">
          <w:rPr>
            <w:rFonts w:ascii="Calibri" w:hAnsi="Calibri" w:cs="Calibri"/>
          </w:rPr>
          <w:t>signing above</w:t>
        </w:r>
      </w:ins>
    </w:p>
    <w:p w14:paraId="08DC4781" w14:textId="77777777" w:rsidR="004634FD" w:rsidRDefault="004634FD" w:rsidP="00D33230">
      <w:pPr>
        <w:tabs>
          <w:tab w:val="left" w:pos="4605"/>
        </w:tabs>
        <w:ind w:firstLine="0"/>
        <w:rPr>
          <w:ins w:id="51" w:author="Gordon Minaker" w:date="2015-07-02T11:41:00Z"/>
        </w:rPr>
      </w:pPr>
    </w:p>
    <w:p w14:paraId="29B4A11F" w14:textId="77777777" w:rsidR="004634FD" w:rsidRDefault="004634FD" w:rsidP="004634FD">
      <w:pPr>
        <w:pStyle w:val="bodytext"/>
        <w:jc w:val="both"/>
        <w:rPr>
          <w:ins w:id="52" w:author="Gordon Minaker" w:date="2015-07-02T11:43:00Z"/>
          <w:iCs/>
          <w:szCs w:val="24"/>
        </w:rPr>
      </w:pPr>
    </w:p>
    <w:p w14:paraId="1195D897" w14:textId="77777777" w:rsidR="004634FD" w:rsidRPr="000C1402" w:rsidRDefault="004634FD" w:rsidP="004634FD">
      <w:pPr>
        <w:pStyle w:val="bodytext"/>
        <w:jc w:val="both"/>
        <w:rPr>
          <w:ins w:id="53" w:author="Gordon Minaker" w:date="2015-07-02T11:43:00Z"/>
          <w:szCs w:val="24"/>
        </w:rPr>
      </w:pPr>
    </w:p>
    <w:p w14:paraId="3CA2C06B" w14:textId="77777777" w:rsidR="004634FD" w:rsidRPr="000C1402" w:rsidRDefault="004634FD" w:rsidP="004634FD">
      <w:pPr>
        <w:pStyle w:val="bodytext"/>
        <w:pBdr>
          <w:top w:val="single" w:sz="4" w:space="1" w:color="auto"/>
        </w:pBdr>
        <w:ind w:firstLine="0"/>
        <w:rPr>
          <w:ins w:id="54" w:author="Gordon Minaker" w:date="2015-07-02T11:43:00Z"/>
          <w:szCs w:val="24"/>
        </w:rPr>
      </w:pPr>
    </w:p>
    <w:p w14:paraId="497713A4" w14:textId="6BC49D65" w:rsidR="001240A9" w:rsidRDefault="001240A9" w:rsidP="00D33230">
      <w:pPr>
        <w:tabs>
          <w:tab w:val="left" w:pos="4605"/>
        </w:tabs>
        <w:ind w:firstLine="0"/>
        <w:rPr>
          <w:ins w:id="55" w:author="Gordon Minaker" w:date="2015-07-02T11:39:00Z"/>
        </w:rPr>
      </w:pPr>
      <w:ins w:id="56" w:author="Gordon Minaker" w:date="2015-07-02T11:39:00Z">
        <w:r>
          <w:t xml:space="preserve">PARENT / GUARDIAN CONSENT </w:t>
        </w:r>
      </w:ins>
      <w:ins w:id="57" w:author="Oliver Schneider" w:date="2015-07-06T21:38:00Z">
        <w:r w:rsidR="00896120" w:rsidRPr="00D33230">
          <w:rPr>
            <w:i/>
          </w:rPr>
          <w:t>(i</w:t>
        </w:r>
      </w:ins>
      <w:ins w:id="58" w:author="Gordon Minaker" w:date="2015-07-02T11:39:00Z">
        <w:r w:rsidRPr="00D33230">
          <w:rPr>
            <w:i/>
          </w:rPr>
          <w:t>f necessary</w:t>
        </w:r>
      </w:ins>
      <w:ins w:id="59" w:author="Oliver Schneider" w:date="2015-07-06T21:38:00Z">
        <w:r w:rsidR="00896120" w:rsidRPr="00D33230">
          <w:rPr>
            <w:i/>
          </w:rPr>
          <w:t>)</w:t>
        </w:r>
      </w:ins>
    </w:p>
    <w:p w14:paraId="078F0697" w14:textId="77777777" w:rsidR="001240A9" w:rsidRDefault="001240A9" w:rsidP="00D33230">
      <w:pPr>
        <w:tabs>
          <w:tab w:val="left" w:pos="4605"/>
        </w:tabs>
        <w:ind w:firstLine="0"/>
        <w:rPr>
          <w:ins w:id="60" w:author="Gordon Minaker" w:date="2015-07-02T11:39:00Z"/>
        </w:rPr>
      </w:pPr>
    </w:p>
    <w:p w14:paraId="419AE898" w14:textId="439A939F" w:rsidR="001240A9" w:rsidRDefault="001240A9" w:rsidP="00D33230">
      <w:pPr>
        <w:numPr>
          <w:ilvl w:val="0"/>
          <w:numId w:val="14"/>
        </w:numPr>
        <w:spacing w:before="0"/>
        <w:ind w:right="-432"/>
        <w:rPr>
          <w:ins w:id="61" w:author="Gordon Minaker" w:date="2015-07-02T11:40:00Z"/>
          <w:rFonts w:ascii="Calibri" w:hAnsi="Calibri" w:cs="Arial"/>
        </w:rPr>
      </w:pPr>
      <w:ins w:id="62" w:author="Gordon Minaker" w:date="2015-07-02T11:40:00Z">
        <w:r>
          <w:rPr>
            <w:rFonts w:ascii="Calibri" w:hAnsi="Calibri" w:cs="Arial"/>
          </w:rPr>
          <w:t>I consent</w:t>
        </w:r>
      </w:ins>
      <w:ins w:id="63" w:author="Gordon Minaker" w:date="2015-07-02T11:42:00Z">
        <w:r>
          <w:rPr>
            <w:rFonts w:ascii="Calibri" w:hAnsi="Calibri" w:cs="Arial"/>
          </w:rPr>
          <w:t xml:space="preserve"> </w:t>
        </w:r>
      </w:ins>
      <w:ins w:id="64" w:author="Gordon Minaker" w:date="2015-07-02T11:40:00Z">
        <w:r>
          <w:rPr>
            <w:rFonts w:ascii="Calibri" w:hAnsi="Calibri" w:cs="Arial"/>
          </w:rPr>
          <w:t>/</w:t>
        </w:r>
      </w:ins>
      <w:ins w:id="65" w:author="Gordon Minaker" w:date="2015-07-02T11:42:00Z">
        <w:r>
          <w:rPr>
            <w:rFonts w:ascii="Calibri" w:hAnsi="Calibri" w:cs="Arial"/>
          </w:rPr>
          <w:t xml:space="preserve"> </w:t>
        </w:r>
      </w:ins>
      <w:ins w:id="66" w:author="Gordon Minaker" w:date="2015-07-02T11:40:00Z">
        <w:r>
          <w:rPr>
            <w:rFonts w:ascii="Calibri" w:hAnsi="Calibri" w:cs="Arial"/>
          </w:rPr>
          <w:t>I do not consent (circle one) to my child’s participation in the study</w:t>
        </w:r>
      </w:ins>
    </w:p>
    <w:p w14:paraId="3063CBEB" w14:textId="77777777" w:rsidR="001240A9" w:rsidRDefault="001240A9" w:rsidP="00D33230">
      <w:pPr>
        <w:spacing w:before="0"/>
        <w:ind w:right="-432" w:firstLine="720"/>
        <w:rPr>
          <w:ins w:id="67" w:author="Gordon Minaker" w:date="2015-07-02T11:40:00Z"/>
          <w:rFonts w:ascii="Calibri" w:hAnsi="Calibri" w:cs="Arial"/>
        </w:rPr>
      </w:pPr>
    </w:p>
    <w:p w14:paraId="46BA711E" w14:textId="77777777" w:rsidR="001240A9" w:rsidRPr="00102DBA" w:rsidRDefault="001240A9" w:rsidP="001240A9">
      <w:pPr>
        <w:rPr>
          <w:ins w:id="68" w:author="Gordon Minaker" w:date="2015-07-02T11:40:00Z"/>
          <w:rFonts w:ascii="Calibri" w:hAnsi="Calibri" w:cs="Calibri"/>
        </w:rPr>
      </w:pPr>
      <w:ins w:id="69" w:author="Gordon Minaker" w:date="2015-07-02T11:40:00Z">
        <w:r w:rsidRPr="00102DBA">
          <w:rPr>
            <w:rFonts w:ascii="Calibri" w:hAnsi="Calibri" w:cs="Calibri"/>
          </w:rPr>
          <w:t>________________________________________</w:t>
        </w:r>
        <w:r>
          <w:rPr>
            <w:rFonts w:ascii="Calibri" w:hAnsi="Calibri" w:cs="Calibri"/>
          </w:rPr>
          <w:t xml:space="preserve">           </w:t>
        </w:r>
        <w:r w:rsidRPr="00102DBA">
          <w:rPr>
            <w:rFonts w:ascii="Calibri" w:hAnsi="Calibri" w:cs="Calibri"/>
          </w:rPr>
          <w:t>_______</w:t>
        </w:r>
        <w:r>
          <w:rPr>
            <w:rFonts w:ascii="Calibri" w:hAnsi="Calibri" w:cs="Calibri"/>
          </w:rPr>
          <w:t>_____________________________</w:t>
        </w:r>
      </w:ins>
    </w:p>
    <w:p w14:paraId="79925939" w14:textId="3D9F2E45" w:rsidR="001240A9" w:rsidRPr="00102DBA" w:rsidRDefault="001240A9" w:rsidP="001240A9">
      <w:pPr>
        <w:jc w:val="both"/>
        <w:rPr>
          <w:ins w:id="70" w:author="Gordon Minaker" w:date="2015-07-02T11:40:00Z"/>
          <w:rFonts w:ascii="Calibri" w:hAnsi="Calibri" w:cs="Calibri"/>
        </w:rPr>
      </w:pPr>
      <w:ins w:id="71" w:author="Gordon Minaker" w:date="2015-07-02T11:41:00Z">
        <w:r w:rsidRPr="00102DBA">
          <w:rPr>
            <w:rFonts w:ascii="Calibri" w:hAnsi="Calibri" w:cs="Calibri"/>
          </w:rPr>
          <w:t>Parent or Guardian Signature</w:t>
        </w:r>
      </w:ins>
      <w:ins w:id="72" w:author="Gordon Minaker" w:date="2015-07-02T11:40:00Z">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102DBA">
          <w:rPr>
            <w:rFonts w:ascii="Calibri" w:hAnsi="Calibri" w:cs="Calibri"/>
          </w:rPr>
          <w:t>Date</w:t>
        </w:r>
      </w:ins>
    </w:p>
    <w:p w14:paraId="07F6E39B" w14:textId="77777777" w:rsidR="001240A9" w:rsidRPr="00102DBA" w:rsidRDefault="001240A9" w:rsidP="001240A9">
      <w:pPr>
        <w:jc w:val="both"/>
        <w:rPr>
          <w:ins w:id="73" w:author="Gordon Minaker" w:date="2015-07-02T11:40:00Z"/>
          <w:rFonts w:ascii="Calibri" w:hAnsi="Calibri" w:cs="Calibri"/>
          <w:sz w:val="16"/>
          <w:szCs w:val="16"/>
        </w:rPr>
      </w:pPr>
    </w:p>
    <w:p w14:paraId="1EBED706" w14:textId="77777777" w:rsidR="001240A9" w:rsidRDefault="001240A9" w:rsidP="001240A9">
      <w:pPr>
        <w:jc w:val="both"/>
        <w:rPr>
          <w:ins w:id="74" w:author="Gordon Minaker" w:date="2015-07-02T11:41:00Z"/>
          <w:rFonts w:ascii="Calibri" w:hAnsi="Calibri" w:cs="Calibri"/>
        </w:rPr>
      </w:pPr>
      <w:ins w:id="75" w:author="Gordon Minaker" w:date="2015-07-02T11:40:00Z">
        <w:r w:rsidRPr="00102DBA">
          <w:rPr>
            <w:rFonts w:ascii="Calibri" w:hAnsi="Calibri" w:cs="Calibri"/>
          </w:rPr>
          <w:t>______________________________________</w:t>
        </w:r>
      </w:ins>
    </w:p>
    <w:p w14:paraId="31453424" w14:textId="08A76F32" w:rsidR="001240A9" w:rsidRPr="00102DBA" w:rsidRDefault="001240A9" w:rsidP="001240A9">
      <w:pPr>
        <w:jc w:val="both"/>
        <w:rPr>
          <w:ins w:id="76" w:author="Gordon Minaker" w:date="2015-07-02T11:40:00Z"/>
          <w:rFonts w:ascii="Calibri" w:hAnsi="Calibri" w:cs="Calibri"/>
        </w:rPr>
      </w:pPr>
      <w:ins w:id="77" w:author="Gordon Minaker" w:date="2015-07-02T11:40:00Z">
        <w:r w:rsidRPr="00102DBA">
          <w:rPr>
            <w:rFonts w:ascii="Calibri" w:hAnsi="Calibri" w:cs="Calibri"/>
          </w:rPr>
          <w:t>Printed Name of Parent or Guardian signing above</w:t>
        </w:r>
      </w:ins>
    </w:p>
    <w:p w14:paraId="3A34285D" w14:textId="77777777" w:rsidR="001240A9" w:rsidRDefault="001240A9" w:rsidP="00D33230">
      <w:pPr>
        <w:spacing w:before="0"/>
        <w:ind w:right="-432" w:firstLine="720"/>
        <w:rPr>
          <w:ins w:id="78" w:author="Gordon Minaker" w:date="2015-07-02T11:40:00Z"/>
          <w:rFonts w:ascii="Calibri" w:hAnsi="Calibri" w:cs="Arial"/>
        </w:rPr>
      </w:pPr>
    </w:p>
    <w:p w14:paraId="36BEECF1" w14:textId="77777777" w:rsidR="001240A9" w:rsidRDefault="001240A9" w:rsidP="00D33230">
      <w:pPr>
        <w:tabs>
          <w:tab w:val="left" w:pos="4605"/>
        </w:tabs>
        <w:ind w:firstLine="0"/>
        <w:rPr>
          <w:ins w:id="79" w:author="Gordon Minaker" w:date="2015-07-02T11:39:00Z"/>
        </w:rPr>
      </w:pPr>
    </w:p>
    <w:p w14:paraId="7A8860CD" w14:textId="77777777" w:rsidR="001240A9" w:rsidRDefault="001240A9" w:rsidP="00D33230">
      <w:pPr>
        <w:tabs>
          <w:tab w:val="left" w:pos="4605"/>
        </w:tabs>
        <w:ind w:firstLine="0"/>
        <w:rPr>
          <w:ins w:id="80" w:author="Gordon Minaker" w:date="2015-07-02T11:39:00Z"/>
        </w:rPr>
      </w:pPr>
    </w:p>
    <w:p w14:paraId="7B297825" w14:textId="77777777" w:rsidR="001240A9" w:rsidRPr="00D67931" w:rsidRDefault="001240A9" w:rsidP="00D33230">
      <w:pPr>
        <w:tabs>
          <w:tab w:val="left" w:pos="4605"/>
        </w:tabs>
        <w:ind w:firstLine="0"/>
      </w:pPr>
    </w:p>
    <w:sectPr w:rsidR="001240A9" w:rsidRPr="00D67931" w:rsidSect="00DB24AE">
      <w:footerReference w:type="default" r:id="rId10"/>
      <w:footerReference w:type="first" r:id="rId11"/>
      <w:type w:val="continuous"/>
      <w:pgSz w:w="12240" w:h="15840" w:code="1"/>
      <w:pgMar w:top="864" w:right="1080" w:bottom="864" w:left="1080" w:header="576"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0F89FF5" w14:textId="77777777" w:rsidR="00D33230" w:rsidRDefault="00D33230">
      <w:r>
        <w:separator/>
      </w:r>
    </w:p>
  </w:endnote>
  <w:endnote w:type="continuationSeparator" w:id="0">
    <w:p w14:paraId="2CEC2BB0" w14:textId="77777777" w:rsidR="00D33230" w:rsidRDefault="00D332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Black">
    <w:panose1 w:val="020B0A04020102020204"/>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Segoe UI Symbol">
    <w:altName w:val="Calibri"/>
    <w:charset w:val="00"/>
    <w:family w:val="swiss"/>
    <w:pitch w:val="variable"/>
    <w:sig w:usb0="8000006F" w:usb1="1200FBEF" w:usb2="0064C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B86BF" w14:textId="25EF0CB3" w:rsidR="00D33230" w:rsidRPr="00A74947" w:rsidRDefault="00D33230" w:rsidP="00920CE4">
    <w:pPr>
      <w:pStyle w:val="Footer"/>
      <w:jc w:val="center"/>
      <w:rPr>
        <w:i w:val="0"/>
      </w:rPr>
    </w:pPr>
    <w:r w:rsidRPr="005E0FD5">
      <w:rPr>
        <w:i w:val="0"/>
      </w:rPr>
      <w:t>Versio</w:t>
    </w:r>
    <w:r>
      <w:rPr>
        <w:i w:val="0"/>
      </w:rPr>
      <w:t>n 1.</w:t>
    </w:r>
    <w:ins w:id="81" w:author="Gordon Minaker" w:date="2015-07-02T10:45:00Z">
      <w:r>
        <w:rPr>
          <w:i w:val="0"/>
        </w:rPr>
        <w:t>2</w:t>
      </w:r>
    </w:ins>
    <w:del w:id="82" w:author="Gordon Minaker" w:date="2015-07-02T10:45:00Z">
      <w:r w:rsidDel="00D67931">
        <w:rPr>
          <w:i w:val="0"/>
        </w:rPr>
        <w:delText>0</w:delText>
      </w:r>
    </w:del>
    <w:r>
      <w:rPr>
        <w:i w:val="0"/>
      </w:rPr>
      <w:t xml:space="preserve"> / Ju</w:t>
    </w:r>
    <w:ins w:id="83" w:author="Gordon Minaker" w:date="2015-07-02T10:45:00Z">
      <w:r>
        <w:rPr>
          <w:i w:val="0"/>
        </w:rPr>
        <w:t>ly</w:t>
      </w:r>
    </w:ins>
    <w:del w:id="84" w:author="Gordon Minaker" w:date="2015-07-02T10:45:00Z">
      <w:r w:rsidDel="00D67931">
        <w:rPr>
          <w:i w:val="0"/>
        </w:rPr>
        <w:delText>ne</w:delText>
      </w:r>
    </w:del>
    <w:r>
      <w:rPr>
        <w:i w:val="0"/>
      </w:rPr>
      <w:t xml:space="preserve"> </w:t>
    </w:r>
    <w:ins w:id="85" w:author="Gordon Minaker" w:date="2015-07-02T10:45:00Z">
      <w:r>
        <w:rPr>
          <w:i w:val="0"/>
        </w:rPr>
        <w:t>2</w:t>
      </w:r>
    </w:ins>
    <w:del w:id="86" w:author="Gordon Minaker" w:date="2015-07-02T10:45:00Z">
      <w:r w:rsidDel="00D67931">
        <w:rPr>
          <w:i w:val="0"/>
        </w:rPr>
        <w:delText>14</w:delText>
      </w:r>
    </w:del>
    <w:r>
      <w:rPr>
        <w:i w:val="0"/>
      </w:rPr>
      <w:t>, 201</w:t>
    </w:r>
    <w:ins w:id="87" w:author="Gordon Minaker" w:date="2015-07-02T10:45:00Z">
      <w:r>
        <w:rPr>
          <w:i w:val="0"/>
        </w:rPr>
        <w:t>5</w:t>
      </w:r>
    </w:ins>
    <w:del w:id="88" w:author="Gordon Minaker" w:date="2015-07-02T10:45:00Z">
      <w:r w:rsidDel="00D67931">
        <w:rPr>
          <w:i w:val="0"/>
        </w:rPr>
        <w:delText>3</w:delText>
      </w:r>
    </w:del>
    <w:r>
      <w:rPr>
        <w:i w:val="0"/>
      </w:rPr>
      <w:t xml:space="preserve"> / Page 2 of 2</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2C8CF" w14:textId="59F09C29" w:rsidR="00D33230" w:rsidRPr="005E0FD5" w:rsidRDefault="00D33230" w:rsidP="00D67931">
    <w:pPr>
      <w:pStyle w:val="Footer"/>
      <w:jc w:val="center"/>
      <w:rPr>
        <w:i w:val="0"/>
      </w:rPr>
    </w:pPr>
    <w:r w:rsidRPr="005E0FD5">
      <w:rPr>
        <w:i w:val="0"/>
      </w:rPr>
      <w:t>Versio</w:t>
    </w:r>
    <w:r>
      <w:rPr>
        <w:i w:val="0"/>
      </w:rPr>
      <w:t>n 1.</w:t>
    </w:r>
    <w:ins w:id="89" w:author="Gordon Minaker" w:date="2015-07-02T10:44:00Z">
      <w:r>
        <w:rPr>
          <w:i w:val="0"/>
        </w:rPr>
        <w:t>2</w:t>
      </w:r>
    </w:ins>
    <w:ins w:id="90" w:author="Karon MacLean" w:date="2014-07-07T17:47:00Z">
      <w:del w:id="91" w:author="Gordon Minaker" w:date="2015-07-02T10:44:00Z">
        <w:r w:rsidDel="00D67931">
          <w:rPr>
            <w:i w:val="0"/>
          </w:rPr>
          <w:delText>1</w:delText>
        </w:r>
      </w:del>
    </w:ins>
    <w:del w:id="92" w:author="Karon MacLean" w:date="2014-07-07T17:47:00Z">
      <w:r w:rsidDel="000D75ED">
        <w:rPr>
          <w:i w:val="0"/>
        </w:rPr>
        <w:delText>0</w:delText>
      </w:r>
    </w:del>
    <w:r>
      <w:rPr>
        <w:i w:val="0"/>
      </w:rPr>
      <w:t xml:space="preserve"> / July </w:t>
    </w:r>
    <w:ins w:id="93" w:author="Gordon Minaker" w:date="2015-07-02T10:44:00Z">
      <w:r>
        <w:rPr>
          <w:i w:val="0"/>
        </w:rPr>
        <w:t>2</w:t>
      </w:r>
    </w:ins>
    <w:ins w:id="94" w:author="Karon MacLean" w:date="2014-07-07T17:47:00Z">
      <w:del w:id="95" w:author="Gordon Minaker" w:date="2015-07-02T10:44:00Z">
        <w:r w:rsidDel="00D67931">
          <w:rPr>
            <w:i w:val="0"/>
          </w:rPr>
          <w:delText>7</w:delText>
        </w:r>
      </w:del>
    </w:ins>
    <w:del w:id="96" w:author="Karon MacLean" w:date="2014-07-07T17:47:00Z">
      <w:r w:rsidDel="000D75ED">
        <w:rPr>
          <w:i w:val="0"/>
        </w:rPr>
        <w:delText>2</w:delText>
      </w:r>
    </w:del>
    <w:r>
      <w:rPr>
        <w:i w:val="0"/>
      </w:rPr>
      <w:t>, 201</w:t>
    </w:r>
    <w:ins w:id="97" w:author="Gordon Minaker" w:date="2015-07-02T10:44:00Z">
      <w:r>
        <w:rPr>
          <w:i w:val="0"/>
        </w:rPr>
        <w:t>5</w:t>
      </w:r>
    </w:ins>
    <w:del w:id="98" w:author="Gordon Minaker" w:date="2015-07-02T10:44:00Z">
      <w:r w:rsidDel="00D67931">
        <w:rPr>
          <w:i w:val="0"/>
        </w:rPr>
        <w:delText>4</w:delText>
      </w:r>
    </w:del>
    <w:r>
      <w:rPr>
        <w:i w:val="0"/>
      </w:rPr>
      <w:t xml:space="preserve"> / Page 1 of 1</w:t>
    </w:r>
  </w:p>
  <w:p w14:paraId="378EA323" w14:textId="77777777" w:rsidR="00D33230" w:rsidRDefault="00D33230"/>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64774FC0" w14:textId="77777777" w:rsidR="00D33230" w:rsidRDefault="00D33230">
      <w:r>
        <w:separator/>
      </w:r>
    </w:p>
  </w:footnote>
  <w:footnote w:type="continuationSeparator" w:id="0">
    <w:p w14:paraId="0FB6B2B4" w14:textId="77777777" w:rsidR="00D33230" w:rsidRDefault="00D3323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12DCE7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5DC9952"/>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82300C4C"/>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93E096C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94A26E8C"/>
    <w:lvl w:ilvl="0">
      <w:start w:val="1"/>
      <w:numFmt w:val="decimal"/>
      <w:pStyle w:val="ListNumber2"/>
      <w:lvlText w:val="%1."/>
      <w:lvlJc w:val="left"/>
      <w:pPr>
        <w:tabs>
          <w:tab w:val="num" w:pos="720"/>
        </w:tabs>
        <w:ind w:left="720" w:hanging="360"/>
      </w:pPr>
    </w:lvl>
  </w:abstractNum>
  <w:abstractNum w:abstractNumId="5">
    <w:nsid w:val="FFFFFF80"/>
    <w:multiLevelType w:val="singleLevel"/>
    <w:tmpl w:val="0EC8883C"/>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91169812"/>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5DF03E7C"/>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4D7870E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AA668930"/>
    <w:lvl w:ilvl="0">
      <w:start w:val="1"/>
      <w:numFmt w:val="decimal"/>
      <w:pStyle w:val="ListNumber"/>
      <w:lvlText w:val="%1."/>
      <w:lvlJc w:val="left"/>
      <w:pPr>
        <w:tabs>
          <w:tab w:val="num" w:pos="360"/>
        </w:tabs>
        <w:ind w:left="360" w:hanging="360"/>
      </w:pPr>
    </w:lvl>
  </w:abstractNum>
  <w:abstractNum w:abstractNumId="10">
    <w:nsid w:val="FFFFFF89"/>
    <w:multiLevelType w:val="singleLevel"/>
    <w:tmpl w:val="282C79F6"/>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2C113C30"/>
    <w:multiLevelType w:val="hybridMultilevel"/>
    <w:tmpl w:val="90BC06A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Arial"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Arial"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Arial" w:hint="default"/>
      </w:rPr>
    </w:lvl>
    <w:lvl w:ilvl="8" w:tplc="04090005" w:tentative="1">
      <w:start w:val="1"/>
      <w:numFmt w:val="bullet"/>
      <w:lvlText w:val=""/>
      <w:lvlJc w:val="left"/>
      <w:pPr>
        <w:ind w:left="5760" w:hanging="360"/>
      </w:pPr>
      <w:rPr>
        <w:rFonts w:ascii="Wingdings" w:hAnsi="Wingdings" w:hint="default"/>
      </w:rPr>
    </w:lvl>
  </w:abstractNum>
  <w:abstractNum w:abstractNumId="12">
    <w:nsid w:val="46ED345C"/>
    <w:multiLevelType w:val="hybridMultilevel"/>
    <w:tmpl w:val="F74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57213D5"/>
    <w:multiLevelType w:val="hybridMultilevel"/>
    <w:tmpl w:val="FC887990"/>
    <w:lvl w:ilvl="0" w:tplc="04090001">
      <w:start w:val="1"/>
      <w:numFmt w:val="bullet"/>
      <w:lvlText w:val=""/>
      <w:lvlJc w:val="left"/>
      <w:pPr>
        <w:ind w:left="1136" w:hanging="360"/>
      </w:pPr>
      <w:rPr>
        <w:rFonts w:ascii="Symbol" w:hAnsi="Symbol" w:hint="default"/>
      </w:rPr>
    </w:lvl>
    <w:lvl w:ilvl="1" w:tplc="04090003" w:tentative="1">
      <w:start w:val="1"/>
      <w:numFmt w:val="bullet"/>
      <w:lvlText w:val="o"/>
      <w:lvlJc w:val="left"/>
      <w:pPr>
        <w:ind w:left="1856" w:hanging="360"/>
      </w:pPr>
      <w:rPr>
        <w:rFonts w:ascii="Courier New" w:hAnsi="Courier New" w:hint="default"/>
      </w:rPr>
    </w:lvl>
    <w:lvl w:ilvl="2" w:tplc="04090005" w:tentative="1">
      <w:start w:val="1"/>
      <w:numFmt w:val="bullet"/>
      <w:lvlText w:val=""/>
      <w:lvlJc w:val="left"/>
      <w:pPr>
        <w:ind w:left="2576" w:hanging="360"/>
      </w:pPr>
      <w:rPr>
        <w:rFonts w:ascii="Wingdings" w:hAnsi="Wingdings" w:hint="default"/>
      </w:rPr>
    </w:lvl>
    <w:lvl w:ilvl="3" w:tplc="04090001" w:tentative="1">
      <w:start w:val="1"/>
      <w:numFmt w:val="bullet"/>
      <w:lvlText w:val=""/>
      <w:lvlJc w:val="left"/>
      <w:pPr>
        <w:ind w:left="3296" w:hanging="360"/>
      </w:pPr>
      <w:rPr>
        <w:rFonts w:ascii="Symbol" w:hAnsi="Symbol" w:hint="default"/>
      </w:rPr>
    </w:lvl>
    <w:lvl w:ilvl="4" w:tplc="04090003" w:tentative="1">
      <w:start w:val="1"/>
      <w:numFmt w:val="bullet"/>
      <w:lvlText w:val="o"/>
      <w:lvlJc w:val="left"/>
      <w:pPr>
        <w:ind w:left="4016" w:hanging="360"/>
      </w:pPr>
      <w:rPr>
        <w:rFonts w:ascii="Courier New" w:hAnsi="Courier New" w:hint="default"/>
      </w:rPr>
    </w:lvl>
    <w:lvl w:ilvl="5" w:tplc="04090005" w:tentative="1">
      <w:start w:val="1"/>
      <w:numFmt w:val="bullet"/>
      <w:lvlText w:val=""/>
      <w:lvlJc w:val="left"/>
      <w:pPr>
        <w:ind w:left="4736" w:hanging="360"/>
      </w:pPr>
      <w:rPr>
        <w:rFonts w:ascii="Wingdings" w:hAnsi="Wingdings" w:hint="default"/>
      </w:rPr>
    </w:lvl>
    <w:lvl w:ilvl="6" w:tplc="04090001" w:tentative="1">
      <w:start w:val="1"/>
      <w:numFmt w:val="bullet"/>
      <w:lvlText w:val=""/>
      <w:lvlJc w:val="left"/>
      <w:pPr>
        <w:ind w:left="5456" w:hanging="360"/>
      </w:pPr>
      <w:rPr>
        <w:rFonts w:ascii="Symbol" w:hAnsi="Symbol" w:hint="default"/>
      </w:rPr>
    </w:lvl>
    <w:lvl w:ilvl="7" w:tplc="04090003" w:tentative="1">
      <w:start w:val="1"/>
      <w:numFmt w:val="bullet"/>
      <w:lvlText w:val="o"/>
      <w:lvlJc w:val="left"/>
      <w:pPr>
        <w:ind w:left="6176" w:hanging="360"/>
      </w:pPr>
      <w:rPr>
        <w:rFonts w:ascii="Courier New" w:hAnsi="Courier New" w:hint="default"/>
      </w:rPr>
    </w:lvl>
    <w:lvl w:ilvl="8" w:tplc="04090005" w:tentative="1">
      <w:start w:val="1"/>
      <w:numFmt w:val="bullet"/>
      <w:lvlText w:val=""/>
      <w:lvlJc w:val="left"/>
      <w:pPr>
        <w:ind w:left="6896"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ordon Minaker">
    <w15:presenceInfo w15:providerId="AD" w15:userId="S-1-5-21-16020293-1158774678-1247820936-116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oNotTrackMoves/>
  <w:defaultTabStop w:val="720"/>
  <w:hyphenationZone w:val="0"/>
  <w:doNotHyphenateCaps/>
  <w:drawingGridHorizontalSpacing w:val="12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D5A51"/>
    <w:rsid w:val="0000786E"/>
    <w:rsid w:val="0003504B"/>
    <w:rsid w:val="000867A1"/>
    <w:rsid w:val="000970ED"/>
    <w:rsid w:val="000D75ED"/>
    <w:rsid w:val="001240A9"/>
    <w:rsid w:val="00137F10"/>
    <w:rsid w:val="00192D4A"/>
    <w:rsid w:val="001D65E4"/>
    <w:rsid w:val="002840C4"/>
    <w:rsid w:val="002B6670"/>
    <w:rsid w:val="00303A7B"/>
    <w:rsid w:val="003402A2"/>
    <w:rsid w:val="00357EB7"/>
    <w:rsid w:val="00371A92"/>
    <w:rsid w:val="0038794F"/>
    <w:rsid w:val="004013FD"/>
    <w:rsid w:val="004634FD"/>
    <w:rsid w:val="004D5D05"/>
    <w:rsid w:val="004D730B"/>
    <w:rsid w:val="004D743C"/>
    <w:rsid w:val="0051148E"/>
    <w:rsid w:val="0052464D"/>
    <w:rsid w:val="00540B4C"/>
    <w:rsid w:val="005A2431"/>
    <w:rsid w:val="006275D8"/>
    <w:rsid w:val="0079292F"/>
    <w:rsid w:val="007D1225"/>
    <w:rsid w:val="0083477F"/>
    <w:rsid w:val="00896120"/>
    <w:rsid w:val="008D5A51"/>
    <w:rsid w:val="00920CE4"/>
    <w:rsid w:val="009771E3"/>
    <w:rsid w:val="0097755D"/>
    <w:rsid w:val="009A707B"/>
    <w:rsid w:val="00A34686"/>
    <w:rsid w:val="00B0586B"/>
    <w:rsid w:val="00BB5342"/>
    <w:rsid w:val="00BC5855"/>
    <w:rsid w:val="00C175DE"/>
    <w:rsid w:val="00C93D54"/>
    <w:rsid w:val="00CA4CF2"/>
    <w:rsid w:val="00CD5C8A"/>
    <w:rsid w:val="00CE01B1"/>
    <w:rsid w:val="00D22BAE"/>
    <w:rsid w:val="00D33230"/>
    <w:rsid w:val="00D352AA"/>
    <w:rsid w:val="00D52332"/>
    <w:rsid w:val="00D67931"/>
    <w:rsid w:val="00DA0F1A"/>
    <w:rsid w:val="00DB24AE"/>
    <w:rsid w:val="00E128D9"/>
    <w:rsid w:val="00E460CF"/>
    <w:rsid w:val="00E756A3"/>
    <w:rsid w:val="00E90589"/>
    <w:rsid w:val="00EB753E"/>
    <w:rsid w:val="00F0047B"/>
    <w:rsid w:val="00FF3DB0"/>
  </w:rsids>
  <m:mathPr>
    <m:mathFont m:val="Cambria Math"/>
    <m:brkBin m:val="before"/>
    <m:brkBinSub m:val="--"/>
    <m:smallFrac m:val="0"/>
    <m:dispDef m:val="0"/>
    <m:lMargin m:val="0"/>
    <m:rMargin m:val="0"/>
    <m:defJc m:val="centerGroup"/>
    <m:wrapRight/>
    <m:intLim m:val="subSup"/>
    <m:naryLim m:val="subSup"/>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67F6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Revision" w:semiHidden="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E2DB9"/>
    <w:pPr>
      <w:spacing w:before="60"/>
      <w:ind w:firstLine="360"/>
    </w:pPr>
    <w:rPr>
      <w:rFonts w:ascii="Times New Roman" w:hAnsi="Times New Roman"/>
      <w:sz w:val="24"/>
    </w:rPr>
  </w:style>
  <w:style w:type="paragraph" w:styleId="Heading1">
    <w:name w:val="heading 1"/>
    <w:basedOn w:val="Normal"/>
    <w:next w:val="Normal"/>
    <w:qFormat/>
    <w:rsid w:val="00CE2DB9"/>
    <w:pPr>
      <w:keepNext/>
      <w:spacing w:before="240" w:after="60"/>
      <w:outlineLvl w:val="0"/>
    </w:pPr>
    <w:rPr>
      <w:rFonts w:ascii="Helvetica" w:hAnsi="Helvetica"/>
      <w:b/>
      <w:kern w:val="28"/>
      <w:sz w:val="28"/>
    </w:rPr>
  </w:style>
  <w:style w:type="paragraph" w:styleId="Heading2">
    <w:name w:val="heading 2"/>
    <w:basedOn w:val="Normal"/>
    <w:next w:val="Normal"/>
    <w:qFormat/>
    <w:rsid w:val="00CE2DB9"/>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CE2DB9"/>
    <w:pPr>
      <w:keepNext/>
      <w:spacing w:before="240" w:after="60"/>
      <w:outlineLvl w:val="2"/>
    </w:pPr>
    <w:rPr>
      <w:rFonts w:ascii="Arial" w:hAnsi="Arial" w:cs="Arial"/>
      <w:b/>
      <w:bCs/>
      <w:sz w:val="26"/>
      <w:szCs w:val="26"/>
    </w:rPr>
  </w:style>
  <w:style w:type="paragraph" w:styleId="Heading4">
    <w:name w:val="heading 4"/>
    <w:basedOn w:val="Normal"/>
    <w:next w:val="Normal"/>
    <w:qFormat/>
    <w:rsid w:val="00CE2DB9"/>
    <w:pPr>
      <w:keepNext/>
      <w:spacing w:before="240" w:after="60"/>
      <w:outlineLvl w:val="3"/>
    </w:pPr>
    <w:rPr>
      <w:b/>
      <w:bCs/>
      <w:sz w:val="28"/>
      <w:szCs w:val="28"/>
    </w:rPr>
  </w:style>
  <w:style w:type="paragraph" w:styleId="Heading5">
    <w:name w:val="heading 5"/>
    <w:basedOn w:val="Normal"/>
    <w:next w:val="Normal"/>
    <w:qFormat/>
    <w:rsid w:val="00CE2DB9"/>
    <w:pPr>
      <w:spacing w:before="240" w:after="60"/>
      <w:outlineLvl w:val="4"/>
    </w:pPr>
    <w:rPr>
      <w:b/>
      <w:bCs/>
      <w:i/>
      <w:iCs/>
      <w:sz w:val="26"/>
      <w:szCs w:val="26"/>
    </w:rPr>
  </w:style>
  <w:style w:type="paragraph" w:styleId="Heading6">
    <w:name w:val="heading 6"/>
    <w:basedOn w:val="Normal"/>
    <w:next w:val="Normal"/>
    <w:qFormat/>
    <w:rsid w:val="00CE2DB9"/>
    <w:pPr>
      <w:spacing w:before="240" w:after="60"/>
      <w:outlineLvl w:val="5"/>
    </w:pPr>
    <w:rPr>
      <w:b/>
      <w:bCs/>
      <w:sz w:val="22"/>
      <w:szCs w:val="22"/>
    </w:rPr>
  </w:style>
  <w:style w:type="paragraph" w:styleId="Heading7">
    <w:name w:val="heading 7"/>
    <w:basedOn w:val="Normal"/>
    <w:next w:val="Normal"/>
    <w:qFormat/>
    <w:rsid w:val="00CE2DB9"/>
    <w:pPr>
      <w:spacing w:before="240" w:after="60"/>
      <w:outlineLvl w:val="6"/>
    </w:pPr>
    <w:rPr>
      <w:szCs w:val="24"/>
    </w:rPr>
  </w:style>
  <w:style w:type="paragraph" w:styleId="Heading8">
    <w:name w:val="heading 8"/>
    <w:basedOn w:val="Normal"/>
    <w:next w:val="Normal"/>
    <w:qFormat/>
    <w:rsid w:val="00CE2DB9"/>
    <w:pPr>
      <w:spacing w:before="240" w:after="60"/>
      <w:outlineLvl w:val="7"/>
    </w:pPr>
    <w:rPr>
      <w:i/>
      <w:iCs/>
      <w:szCs w:val="24"/>
    </w:rPr>
  </w:style>
  <w:style w:type="paragraph" w:styleId="Heading9">
    <w:name w:val="heading 9"/>
    <w:basedOn w:val="Normal"/>
    <w:next w:val="Normal"/>
    <w:qFormat/>
    <w:rsid w:val="00CE2DB9"/>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CE2DB9"/>
    <w:pPr>
      <w:tabs>
        <w:tab w:val="right" w:pos="8640"/>
      </w:tabs>
      <w:spacing w:after="40" w:line="200" w:lineRule="exact"/>
    </w:pPr>
    <w:rPr>
      <w:rFonts w:ascii="Times" w:hAnsi="Times"/>
      <w:i/>
      <w:sz w:val="18"/>
    </w:rPr>
  </w:style>
  <w:style w:type="paragraph" w:styleId="Header">
    <w:name w:val="header"/>
    <w:basedOn w:val="Normal"/>
    <w:rsid w:val="00CE2DB9"/>
    <w:pPr>
      <w:tabs>
        <w:tab w:val="center" w:pos="4320"/>
        <w:tab w:val="right" w:pos="8640"/>
      </w:tabs>
      <w:spacing w:line="200" w:lineRule="exact"/>
    </w:pPr>
    <w:rPr>
      <w:rFonts w:ascii="Times" w:hAnsi="Times"/>
      <w:sz w:val="28"/>
    </w:rPr>
  </w:style>
  <w:style w:type="paragraph" w:customStyle="1" w:styleId="header2">
    <w:name w:val="header2"/>
    <w:basedOn w:val="Header"/>
    <w:rsid w:val="00CE2DB9"/>
    <w:pPr>
      <w:spacing w:before="120"/>
      <w:jc w:val="center"/>
    </w:pPr>
    <w:rPr>
      <w:spacing w:val="78"/>
    </w:rPr>
  </w:style>
  <w:style w:type="paragraph" w:customStyle="1" w:styleId="address">
    <w:name w:val="address"/>
    <w:basedOn w:val="Normal"/>
    <w:rsid w:val="00CE2DB9"/>
    <w:pPr>
      <w:ind w:left="4320"/>
    </w:pPr>
    <w:rPr>
      <w:rFonts w:ascii="Times" w:hAnsi="Times"/>
      <w:sz w:val="20"/>
    </w:rPr>
  </w:style>
  <w:style w:type="paragraph" w:customStyle="1" w:styleId="bodytext">
    <w:name w:val="bodytext"/>
    <w:basedOn w:val="Normal"/>
    <w:rsid w:val="00CE2DB9"/>
    <w:pPr>
      <w:spacing w:line="264" w:lineRule="auto"/>
    </w:pPr>
  </w:style>
  <w:style w:type="paragraph" w:customStyle="1" w:styleId="groupnamedate">
    <w:name w:val="group name/date"/>
    <w:basedOn w:val="bodytext"/>
    <w:rsid w:val="00CE2DB9"/>
    <w:pPr>
      <w:spacing w:before="0" w:after="240"/>
    </w:pPr>
  </w:style>
  <w:style w:type="paragraph" w:customStyle="1" w:styleId="signatureaddressee">
    <w:name w:val="signature/addressee"/>
    <w:basedOn w:val="bodytext"/>
    <w:rsid w:val="00CE2DB9"/>
    <w:pPr>
      <w:spacing w:before="0" w:line="220" w:lineRule="atLeast"/>
    </w:pPr>
    <w:rPr>
      <w:sz w:val="18"/>
    </w:rPr>
  </w:style>
  <w:style w:type="paragraph" w:customStyle="1" w:styleId="faxheads">
    <w:name w:val="fax heads"/>
    <w:basedOn w:val="bodytext"/>
    <w:rsid w:val="00CE2DB9"/>
    <w:pPr>
      <w:tabs>
        <w:tab w:val="left" w:pos="720"/>
        <w:tab w:val="left" w:pos="5040"/>
        <w:tab w:val="left" w:pos="5760"/>
      </w:tabs>
      <w:spacing w:before="0" w:after="360"/>
    </w:pPr>
  </w:style>
  <w:style w:type="paragraph" w:customStyle="1" w:styleId="Salutation1">
    <w:name w:val="Salutation1"/>
    <w:basedOn w:val="signatureaddressee"/>
    <w:next w:val="bodytext"/>
    <w:rsid w:val="00CE2DB9"/>
    <w:pPr>
      <w:spacing w:before="600"/>
    </w:pPr>
    <w:rPr>
      <w:sz w:val="22"/>
    </w:rPr>
  </w:style>
  <w:style w:type="paragraph" w:customStyle="1" w:styleId="Closing1">
    <w:name w:val="Closing1"/>
    <w:basedOn w:val="Salutation1"/>
    <w:rsid w:val="00CE2DB9"/>
    <w:pPr>
      <w:spacing w:after="840"/>
    </w:pPr>
  </w:style>
  <w:style w:type="paragraph" w:styleId="Salutation">
    <w:name w:val="Salutation"/>
    <w:basedOn w:val="Normal"/>
    <w:next w:val="Normal"/>
    <w:rsid w:val="00CE2DB9"/>
    <w:pPr>
      <w:spacing w:before="220" w:after="220" w:line="220" w:lineRule="atLeast"/>
    </w:pPr>
    <w:rPr>
      <w:spacing w:val="-5"/>
      <w:sz w:val="22"/>
    </w:rPr>
  </w:style>
  <w:style w:type="paragraph" w:styleId="BodyText0">
    <w:name w:val="Body Text"/>
    <w:basedOn w:val="Normal"/>
    <w:rsid w:val="00CE2DB9"/>
    <w:pPr>
      <w:spacing w:after="220" w:line="220" w:lineRule="atLeast"/>
      <w:jc w:val="both"/>
    </w:pPr>
    <w:rPr>
      <w:spacing w:val="-5"/>
      <w:sz w:val="22"/>
    </w:rPr>
  </w:style>
  <w:style w:type="paragraph" w:styleId="Closing">
    <w:name w:val="Closing"/>
    <w:basedOn w:val="Normal"/>
    <w:next w:val="Signature"/>
    <w:rsid w:val="00CE2DB9"/>
    <w:pPr>
      <w:keepNext/>
      <w:spacing w:after="60" w:line="220" w:lineRule="atLeast"/>
      <w:jc w:val="both"/>
    </w:pPr>
    <w:rPr>
      <w:spacing w:val="-5"/>
      <w:sz w:val="22"/>
    </w:rPr>
  </w:style>
  <w:style w:type="paragraph" w:styleId="Signature">
    <w:name w:val="Signature"/>
    <w:basedOn w:val="Normal"/>
    <w:next w:val="SignatureJobTitle"/>
    <w:rsid w:val="00CE2DB9"/>
    <w:pPr>
      <w:keepNext/>
      <w:spacing w:before="880" w:line="220" w:lineRule="atLeast"/>
    </w:pPr>
    <w:rPr>
      <w:spacing w:val="-5"/>
      <w:sz w:val="22"/>
    </w:rPr>
  </w:style>
  <w:style w:type="paragraph" w:customStyle="1" w:styleId="CompanyName">
    <w:name w:val="Company Name"/>
    <w:basedOn w:val="Normal"/>
    <w:rsid w:val="00CE2DB9"/>
    <w:pPr>
      <w:framePr w:w="3845" w:h="1584" w:hSpace="187" w:vSpace="187" w:wrap="notBeside" w:vAnchor="page" w:hAnchor="margin" w:y="894" w:anchorLock="1"/>
      <w:spacing w:line="280" w:lineRule="atLeast"/>
      <w:jc w:val="both"/>
    </w:pPr>
    <w:rPr>
      <w:rFonts w:ascii="Arial Black" w:hAnsi="Arial Black"/>
      <w:spacing w:val="-25"/>
      <w:sz w:val="32"/>
    </w:rPr>
  </w:style>
  <w:style w:type="paragraph" w:styleId="Date">
    <w:name w:val="Date"/>
    <w:basedOn w:val="Normal"/>
    <w:next w:val="Normal"/>
    <w:rsid w:val="00CE2DB9"/>
    <w:pPr>
      <w:spacing w:after="220" w:line="220" w:lineRule="atLeast"/>
      <w:jc w:val="both"/>
    </w:pPr>
    <w:rPr>
      <w:noProof/>
      <w:spacing w:val="-5"/>
      <w:sz w:val="22"/>
    </w:rPr>
  </w:style>
  <w:style w:type="paragraph" w:customStyle="1" w:styleId="InsideAddress">
    <w:name w:val="Inside Address"/>
    <w:basedOn w:val="Normal"/>
    <w:rsid w:val="00CE2DB9"/>
    <w:pPr>
      <w:spacing w:line="220" w:lineRule="atLeast"/>
      <w:jc w:val="both"/>
    </w:pPr>
    <w:rPr>
      <w:spacing w:val="-5"/>
      <w:sz w:val="22"/>
    </w:rPr>
  </w:style>
  <w:style w:type="paragraph" w:customStyle="1" w:styleId="ReturnAddress">
    <w:name w:val="Return Address"/>
    <w:basedOn w:val="Normal"/>
    <w:rsid w:val="00CE2DB9"/>
    <w:pPr>
      <w:keepLines/>
      <w:framePr w:w="4320" w:h="965" w:hSpace="187" w:vSpace="187" w:wrap="notBeside" w:vAnchor="page" w:hAnchor="margin" w:xAlign="right" w:y="966" w:anchorLock="1"/>
      <w:tabs>
        <w:tab w:val="left" w:pos="2160"/>
      </w:tabs>
      <w:spacing w:line="160" w:lineRule="atLeast"/>
    </w:pPr>
    <w:rPr>
      <w:sz w:val="14"/>
    </w:rPr>
  </w:style>
  <w:style w:type="paragraph" w:customStyle="1" w:styleId="SignatureCompany">
    <w:name w:val="Signature Company"/>
    <w:basedOn w:val="Signature"/>
    <w:next w:val="Normal"/>
    <w:rsid w:val="00CE2DB9"/>
    <w:pPr>
      <w:spacing w:before="0"/>
    </w:pPr>
  </w:style>
  <w:style w:type="paragraph" w:customStyle="1" w:styleId="SignatureJobTitle">
    <w:name w:val="Signature Job Title"/>
    <w:basedOn w:val="Signature"/>
    <w:next w:val="SignatureCompany"/>
    <w:rsid w:val="00CE2DB9"/>
    <w:pPr>
      <w:spacing w:before="0"/>
    </w:pPr>
  </w:style>
  <w:style w:type="character" w:styleId="PageNumber">
    <w:name w:val="page number"/>
    <w:basedOn w:val="DefaultParagraphFont"/>
    <w:rsid w:val="00CE2DB9"/>
  </w:style>
  <w:style w:type="paragraph" w:styleId="Title">
    <w:name w:val="Title"/>
    <w:basedOn w:val="Normal"/>
    <w:qFormat/>
    <w:rsid w:val="00CE2DB9"/>
    <w:pPr>
      <w:spacing w:before="240" w:after="60"/>
      <w:jc w:val="center"/>
      <w:outlineLvl w:val="0"/>
    </w:pPr>
    <w:rPr>
      <w:rFonts w:ascii="Arial" w:hAnsi="Arial" w:cs="Arial"/>
      <w:b/>
      <w:bCs/>
      <w:kern w:val="28"/>
      <w:sz w:val="32"/>
      <w:szCs w:val="32"/>
    </w:rPr>
  </w:style>
  <w:style w:type="paragraph" w:styleId="Subtitle">
    <w:name w:val="Subtitle"/>
    <w:basedOn w:val="Normal"/>
    <w:link w:val="SubtitleChar"/>
    <w:qFormat/>
    <w:rsid w:val="00CE2DB9"/>
    <w:pPr>
      <w:spacing w:after="60"/>
      <w:jc w:val="center"/>
      <w:outlineLvl w:val="1"/>
    </w:pPr>
    <w:rPr>
      <w:sz w:val="28"/>
      <w:szCs w:val="24"/>
    </w:rPr>
  </w:style>
  <w:style w:type="paragraph" w:styleId="DocumentMap">
    <w:name w:val="Document Map"/>
    <w:basedOn w:val="Normal"/>
    <w:semiHidden/>
    <w:rsid w:val="00CE2DB9"/>
    <w:pPr>
      <w:shd w:val="clear" w:color="auto" w:fill="000080"/>
    </w:pPr>
    <w:rPr>
      <w:rFonts w:ascii="Tahoma" w:hAnsi="Tahoma" w:cs="Tahoma"/>
    </w:rPr>
  </w:style>
  <w:style w:type="paragraph" w:styleId="BlockText">
    <w:name w:val="Block Text"/>
    <w:basedOn w:val="Normal"/>
    <w:rsid w:val="00CE2DB9"/>
    <w:pPr>
      <w:spacing w:after="120"/>
      <w:ind w:left="1440" w:right="1440"/>
    </w:pPr>
  </w:style>
  <w:style w:type="paragraph" w:styleId="BodyText2">
    <w:name w:val="Body Text 2"/>
    <w:basedOn w:val="Normal"/>
    <w:rsid w:val="00CE2DB9"/>
    <w:pPr>
      <w:spacing w:after="120" w:line="480" w:lineRule="auto"/>
    </w:pPr>
  </w:style>
  <w:style w:type="paragraph" w:styleId="BodyText3">
    <w:name w:val="Body Text 3"/>
    <w:basedOn w:val="Normal"/>
    <w:rsid w:val="00CE2DB9"/>
    <w:pPr>
      <w:spacing w:after="120"/>
    </w:pPr>
    <w:rPr>
      <w:sz w:val="16"/>
      <w:szCs w:val="16"/>
    </w:rPr>
  </w:style>
  <w:style w:type="paragraph" w:styleId="BodyTextFirstIndent">
    <w:name w:val="Body Text First Indent"/>
    <w:basedOn w:val="BodyText0"/>
    <w:rsid w:val="00CE2DB9"/>
    <w:pPr>
      <w:spacing w:after="120" w:line="240" w:lineRule="auto"/>
      <w:ind w:firstLine="210"/>
      <w:jc w:val="left"/>
    </w:pPr>
    <w:rPr>
      <w:spacing w:val="0"/>
      <w:sz w:val="24"/>
    </w:rPr>
  </w:style>
  <w:style w:type="paragraph" w:styleId="BodyTextIndent">
    <w:name w:val="Body Text Indent"/>
    <w:basedOn w:val="Normal"/>
    <w:rsid w:val="00CE2DB9"/>
    <w:pPr>
      <w:spacing w:after="120"/>
      <w:ind w:left="360"/>
    </w:pPr>
  </w:style>
  <w:style w:type="paragraph" w:styleId="BodyTextFirstIndent2">
    <w:name w:val="Body Text First Indent 2"/>
    <w:basedOn w:val="BodyTextIndent"/>
    <w:rsid w:val="00CE2DB9"/>
    <w:pPr>
      <w:ind w:firstLine="210"/>
    </w:pPr>
  </w:style>
  <w:style w:type="paragraph" w:styleId="BodyTextIndent2">
    <w:name w:val="Body Text Indent 2"/>
    <w:basedOn w:val="Normal"/>
    <w:rsid w:val="00CE2DB9"/>
    <w:pPr>
      <w:spacing w:after="120" w:line="480" w:lineRule="auto"/>
      <w:ind w:left="360"/>
    </w:pPr>
  </w:style>
  <w:style w:type="paragraph" w:styleId="BodyTextIndent3">
    <w:name w:val="Body Text Indent 3"/>
    <w:basedOn w:val="Normal"/>
    <w:rsid w:val="00CE2DB9"/>
    <w:pPr>
      <w:spacing w:after="120"/>
      <w:ind w:left="360"/>
    </w:pPr>
    <w:rPr>
      <w:sz w:val="16"/>
      <w:szCs w:val="16"/>
    </w:rPr>
  </w:style>
  <w:style w:type="paragraph" w:styleId="Caption">
    <w:name w:val="caption"/>
    <w:basedOn w:val="Normal"/>
    <w:next w:val="Normal"/>
    <w:qFormat/>
    <w:rsid w:val="00CE2DB9"/>
    <w:pPr>
      <w:spacing w:before="120" w:after="120"/>
    </w:pPr>
    <w:rPr>
      <w:b/>
      <w:bCs/>
      <w:sz w:val="20"/>
    </w:rPr>
  </w:style>
  <w:style w:type="paragraph" w:styleId="CommentText">
    <w:name w:val="annotation text"/>
    <w:basedOn w:val="Normal"/>
    <w:link w:val="CommentTextChar"/>
    <w:semiHidden/>
    <w:rsid w:val="00CE2DB9"/>
    <w:rPr>
      <w:sz w:val="20"/>
    </w:rPr>
  </w:style>
  <w:style w:type="paragraph" w:styleId="E-mailSignature">
    <w:name w:val="E-mail Signature"/>
    <w:basedOn w:val="Normal"/>
    <w:rsid w:val="00CE2DB9"/>
  </w:style>
  <w:style w:type="paragraph" w:styleId="EndnoteText">
    <w:name w:val="endnote text"/>
    <w:basedOn w:val="Normal"/>
    <w:semiHidden/>
    <w:rsid w:val="00CE2DB9"/>
    <w:rPr>
      <w:sz w:val="20"/>
    </w:rPr>
  </w:style>
  <w:style w:type="paragraph" w:styleId="EnvelopeAddress">
    <w:name w:val="envelope address"/>
    <w:basedOn w:val="Normal"/>
    <w:rsid w:val="00CE2DB9"/>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CE2DB9"/>
    <w:rPr>
      <w:rFonts w:ascii="Arial" w:hAnsi="Arial" w:cs="Arial"/>
      <w:sz w:val="20"/>
    </w:rPr>
  </w:style>
  <w:style w:type="paragraph" w:styleId="FootnoteText">
    <w:name w:val="footnote text"/>
    <w:basedOn w:val="Normal"/>
    <w:semiHidden/>
    <w:rsid w:val="00CE2DB9"/>
    <w:rPr>
      <w:sz w:val="20"/>
    </w:rPr>
  </w:style>
  <w:style w:type="paragraph" w:styleId="HTMLAddress">
    <w:name w:val="HTML Address"/>
    <w:basedOn w:val="Normal"/>
    <w:rsid w:val="00CE2DB9"/>
    <w:rPr>
      <w:i/>
      <w:iCs/>
    </w:rPr>
  </w:style>
  <w:style w:type="paragraph" w:styleId="HTMLPreformatted">
    <w:name w:val="HTML Preformatted"/>
    <w:basedOn w:val="Normal"/>
    <w:rsid w:val="00CE2DB9"/>
    <w:rPr>
      <w:rFonts w:ascii="Courier New" w:hAnsi="Courier New" w:cs="Courier New"/>
      <w:sz w:val="20"/>
    </w:rPr>
  </w:style>
  <w:style w:type="paragraph" w:styleId="Index1">
    <w:name w:val="index 1"/>
    <w:basedOn w:val="Normal"/>
    <w:next w:val="Normal"/>
    <w:autoRedefine/>
    <w:semiHidden/>
    <w:rsid w:val="00CE2DB9"/>
    <w:pPr>
      <w:ind w:left="240" w:hanging="240"/>
    </w:pPr>
  </w:style>
  <w:style w:type="paragraph" w:styleId="Index2">
    <w:name w:val="index 2"/>
    <w:basedOn w:val="Normal"/>
    <w:next w:val="Normal"/>
    <w:autoRedefine/>
    <w:semiHidden/>
    <w:rsid w:val="00CE2DB9"/>
    <w:pPr>
      <w:ind w:left="480" w:hanging="240"/>
    </w:pPr>
  </w:style>
  <w:style w:type="paragraph" w:styleId="Index3">
    <w:name w:val="index 3"/>
    <w:basedOn w:val="Normal"/>
    <w:next w:val="Normal"/>
    <w:autoRedefine/>
    <w:semiHidden/>
    <w:rsid w:val="00CE2DB9"/>
    <w:pPr>
      <w:ind w:left="720" w:hanging="240"/>
    </w:pPr>
  </w:style>
  <w:style w:type="paragraph" w:styleId="Index4">
    <w:name w:val="index 4"/>
    <w:basedOn w:val="Normal"/>
    <w:next w:val="Normal"/>
    <w:autoRedefine/>
    <w:semiHidden/>
    <w:rsid w:val="00CE2DB9"/>
    <w:pPr>
      <w:ind w:left="960" w:hanging="240"/>
    </w:pPr>
  </w:style>
  <w:style w:type="paragraph" w:styleId="Index5">
    <w:name w:val="index 5"/>
    <w:basedOn w:val="Normal"/>
    <w:next w:val="Normal"/>
    <w:autoRedefine/>
    <w:semiHidden/>
    <w:rsid w:val="00CE2DB9"/>
    <w:pPr>
      <w:ind w:left="1200" w:hanging="240"/>
    </w:pPr>
  </w:style>
  <w:style w:type="paragraph" w:styleId="Index6">
    <w:name w:val="index 6"/>
    <w:basedOn w:val="Normal"/>
    <w:next w:val="Normal"/>
    <w:autoRedefine/>
    <w:semiHidden/>
    <w:rsid w:val="00CE2DB9"/>
    <w:pPr>
      <w:ind w:left="1440" w:hanging="240"/>
    </w:pPr>
  </w:style>
  <w:style w:type="paragraph" w:styleId="Index7">
    <w:name w:val="index 7"/>
    <w:basedOn w:val="Normal"/>
    <w:next w:val="Normal"/>
    <w:autoRedefine/>
    <w:semiHidden/>
    <w:rsid w:val="00CE2DB9"/>
    <w:pPr>
      <w:ind w:left="1680" w:hanging="240"/>
    </w:pPr>
  </w:style>
  <w:style w:type="paragraph" w:styleId="Index8">
    <w:name w:val="index 8"/>
    <w:basedOn w:val="Normal"/>
    <w:next w:val="Normal"/>
    <w:autoRedefine/>
    <w:semiHidden/>
    <w:rsid w:val="00CE2DB9"/>
    <w:pPr>
      <w:ind w:left="1920" w:hanging="240"/>
    </w:pPr>
  </w:style>
  <w:style w:type="paragraph" w:styleId="Index9">
    <w:name w:val="index 9"/>
    <w:basedOn w:val="Normal"/>
    <w:next w:val="Normal"/>
    <w:autoRedefine/>
    <w:semiHidden/>
    <w:rsid w:val="00CE2DB9"/>
    <w:pPr>
      <w:ind w:left="2160" w:hanging="240"/>
    </w:pPr>
  </w:style>
  <w:style w:type="paragraph" w:styleId="IndexHeading">
    <w:name w:val="index heading"/>
    <w:basedOn w:val="Normal"/>
    <w:next w:val="Index1"/>
    <w:semiHidden/>
    <w:rsid w:val="00CE2DB9"/>
    <w:rPr>
      <w:rFonts w:ascii="Arial" w:hAnsi="Arial" w:cs="Arial"/>
      <w:b/>
      <w:bCs/>
    </w:rPr>
  </w:style>
  <w:style w:type="paragraph" w:styleId="List">
    <w:name w:val="List"/>
    <w:basedOn w:val="Normal"/>
    <w:rsid w:val="00CE2DB9"/>
    <w:pPr>
      <w:ind w:left="360" w:hanging="360"/>
    </w:pPr>
  </w:style>
  <w:style w:type="paragraph" w:styleId="List2">
    <w:name w:val="List 2"/>
    <w:basedOn w:val="Normal"/>
    <w:rsid w:val="00CE2DB9"/>
    <w:pPr>
      <w:ind w:left="720" w:hanging="360"/>
    </w:pPr>
  </w:style>
  <w:style w:type="paragraph" w:styleId="List3">
    <w:name w:val="List 3"/>
    <w:basedOn w:val="Normal"/>
    <w:rsid w:val="00CE2DB9"/>
    <w:pPr>
      <w:ind w:left="1080" w:hanging="360"/>
    </w:pPr>
  </w:style>
  <w:style w:type="paragraph" w:styleId="List4">
    <w:name w:val="List 4"/>
    <w:basedOn w:val="Normal"/>
    <w:rsid w:val="00CE2DB9"/>
    <w:pPr>
      <w:ind w:left="1440" w:hanging="360"/>
    </w:pPr>
  </w:style>
  <w:style w:type="paragraph" w:styleId="List5">
    <w:name w:val="List 5"/>
    <w:basedOn w:val="Normal"/>
    <w:rsid w:val="00CE2DB9"/>
    <w:pPr>
      <w:ind w:left="1800" w:hanging="360"/>
    </w:pPr>
  </w:style>
  <w:style w:type="paragraph" w:styleId="ListBullet">
    <w:name w:val="List Bullet"/>
    <w:basedOn w:val="Normal"/>
    <w:autoRedefine/>
    <w:rsid w:val="00CE2DB9"/>
    <w:pPr>
      <w:numPr>
        <w:numId w:val="1"/>
      </w:numPr>
    </w:pPr>
  </w:style>
  <w:style w:type="paragraph" w:styleId="ListBullet2">
    <w:name w:val="List Bullet 2"/>
    <w:basedOn w:val="Normal"/>
    <w:autoRedefine/>
    <w:rsid w:val="00CE2DB9"/>
    <w:pPr>
      <w:numPr>
        <w:numId w:val="2"/>
      </w:numPr>
    </w:pPr>
  </w:style>
  <w:style w:type="paragraph" w:styleId="ListBullet3">
    <w:name w:val="List Bullet 3"/>
    <w:basedOn w:val="Normal"/>
    <w:autoRedefine/>
    <w:rsid w:val="00CE2DB9"/>
    <w:pPr>
      <w:numPr>
        <w:numId w:val="3"/>
      </w:numPr>
    </w:pPr>
  </w:style>
  <w:style w:type="paragraph" w:styleId="ListBullet4">
    <w:name w:val="List Bullet 4"/>
    <w:basedOn w:val="Normal"/>
    <w:autoRedefine/>
    <w:rsid w:val="00CE2DB9"/>
    <w:pPr>
      <w:numPr>
        <w:numId w:val="4"/>
      </w:numPr>
    </w:pPr>
  </w:style>
  <w:style w:type="paragraph" w:styleId="ListBullet5">
    <w:name w:val="List Bullet 5"/>
    <w:basedOn w:val="Normal"/>
    <w:autoRedefine/>
    <w:rsid w:val="00CE2DB9"/>
    <w:pPr>
      <w:numPr>
        <w:numId w:val="5"/>
      </w:numPr>
    </w:pPr>
  </w:style>
  <w:style w:type="paragraph" w:styleId="ListContinue">
    <w:name w:val="List Continue"/>
    <w:basedOn w:val="Normal"/>
    <w:rsid w:val="00CE2DB9"/>
    <w:pPr>
      <w:spacing w:after="120"/>
      <w:ind w:left="360"/>
    </w:pPr>
  </w:style>
  <w:style w:type="paragraph" w:styleId="ListContinue2">
    <w:name w:val="List Continue 2"/>
    <w:basedOn w:val="Normal"/>
    <w:rsid w:val="00CE2DB9"/>
    <w:pPr>
      <w:spacing w:after="120"/>
      <w:ind w:left="720"/>
    </w:pPr>
  </w:style>
  <w:style w:type="paragraph" w:styleId="ListContinue3">
    <w:name w:val="List Continue 3"/>
    <w:basedOn w:val="Normal"/>
    <w:rsid w:val="00CE2DB9"/>
    <w:pPr>
      <w:spacing w:after="120"/>
      <w:ind w:left="1080"/>
    </w:pPr>
  </w:style>
  <w:style w:type="paragraph" w:styleId="ListContinue4">
    <w:name w:val="List Continue 4"/>
    <w:basedOn w:val="Normal"/>
    <w:rsid w:val="00CE2DB9"/>
    <w:pPr>
      <w:spacing w:after="120"/>
      <w:ind w:left="1440"/>
    </w:pPr>
  </w:style>
  <w:style w:type="paragraph" w:styleId="ListContinue5">
    <w:name w:val="List Continue 5"/>
    <w:basedOn w:val="Normal"/>
    <w:rsid w:val="00CE2DB9"/>
    <w:pPr>
      <w:spacing w:after="120"/>
      <w:ind w:left="1800"/>
    </w:pPr>
  </w:style>
  <w:style w:type="paragraph" w:styleId="ListNumber">
    <w:name w:val="List Number"/>
    <w:basedOn w:val="Normal"/>
    <w:rsid w:val="00CE2DB9"/>
    <w:pPr>
      <w:numPr>
        <w:numId w:val="6"/>
      </w:numPr>
    </w:pPr>
  </w:style>
  <w:style w:type="paragraph" w:styleId="ListNumber2">
    <w:name w:val="List Number 2"/>
    <w:basedOn w:val="Normal"/>
    <w:rsid w:val="00CE2DB9"/>
    <w:pPr>
      <w:numPr>
        <w:numId w:val="7"/>
      </w:numPr>
    </w:pPr>
  </w:style>
  <w:style w:type="paragraph" w:styleId="ListNumber3">
    <w:name w:val="List Number 3"/>
    <w:basedOn w:val="Normal"/>
    <w:rsid w:val="00CE2DB9"/>
    <w:pPr>
      <w:numPr>
        <w:numId w:val="8"/>
      </w:numPr>
    </w:pPr>
  </w:style>
  <w:style w:type="paragraph" w:styleId="ListNumber4">
    <w:name w:val="List Number 4"/>
    <w:basedOn w:val="Normal"/>
    <w:rsid w:val="00CE2DB9"/>
    <w:pPr>
      <w:numPr>
        <w:numId w:val="9"/>
      </w:numPr>
    </w:pPr>
  </w:style>
  <w:style w:type="paragraph" w:styleId="ListNumber5">
    <w:name w:val="List Number 5"/>
    <w:basedOn w:val="Normal"/>
    <w:rsid w:val="00CE2DB9"/>
    <w:pPr>
      <w:numPr>
        <w:numId w:val="10"/>
      </w:numPr>
    </w:pPr>
  </w:style>
  <w:style w:type="paragraph" w:styleId="MacroText">
    <w:name w:val="macro"/>
    <w:semiHidden/>
    <w:rsid w:val="00CE2DB9"/>
    <w:pPr>
      <w:tabs>
        <w:tab w:val="left" w:pos="480"/>
        <w:tab w:val="left" w:pos="960"/>
        <w:tab w:val="left" w:pos="1440"/>
        <w:tab w:val="left" w:pos="1920"/>
        <w:tab w:val="left" w:pos="2400"/>
        <w:tab w:val="left" w:pos="2880"/>
        <w:tab w:val="left" w:pos="3360"/>
        <w:tab w:val="left" w:pos="3840"/>
        <w:tab w:val="left" w:pos="4320"/>
      </w:tabs>
      <w:spacing w:before="60"/>
      <w:ind w:firstLine="360"/>
    </w:pPr>
    <w:rPr>
      <w:rFonts w:ascii="Courier New" w:hAnsi="Courier New" w:cs="Courier New"/>
    </w:rPr>
  </w:style>
  <w:style w:type="paragraph" w:styleId="MessageHeader">
    <w:name w:val="Message Header"/>
    <w:basedOn w:val="Normal"/>
    <w:rsid w:val="00CE2DB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sid w:val="00CE2DB9"/>
    <w:rPr>
      <w:szCs w:val="24"/>
    </w:rPr>
  </w:style>
  <w:style w:type="paragraph" w:styleId="NormalIndent">
    <w:name w:val="Normal Indent"/>
    <w:basedOn w:val="Normal"/>
    <w:rsid w:val="00CE2DB9"/>
    <w:pPr>
      <w:ind w:left="720"/>
    </w:pPr>
  </w:style>
  <w:style w:type="paragraph" w:styleId="NoteHeading">
    <w:name w:val="Note Heading"/>
    <w:basedOn w:val="Normal"/>
    <w:next w:val="Normal"/>
    <w:rsid w:val="00CE2DB9"/>
  </w:style>
  <w:style w:type="paragraph" w:styleId="PlainText">
    <w:name w:val="Plain Text"/>
    <w:basedOn w:val="Normal"/>
    <w:rsid w:val="00CE2DB9"/>
    <w:rPr>
      <w:rFonts w:ascii="Courier New" w:hAnsi="Courier New" w:cs="Courier New"/>
      <w:sz w:val="20"/>
    </w:rPr>
  </w:style>
  <w:style w:type="paragraph" w:styleId="TableofAuthorities">
    <w:name w:val="table of authorities"/>
    <w:basedOn w:val="Normal"/>
    <w:next w:val="Normal"/>
    <w:semiHidden/>
    <w:rsid w:val="00CE2DB9"/>
    <w:pPr>
      <w:ind w:left="240" w:hanging="240"/>
    </w:pPr>
  </w:style>
  <w:style w:type="paragraph" w:styleId="TableofFigures">
    <w:name w:val="table of figures"/>
    <w:basedOn w:val="Normal"/>
    <w:next w:val="Normal"/>
    <w:semiHidden/>
    <w:rsid w:val="00CE2DB9"/>
    <w:pPr>
      <w:ind w:left="480" w:hanging="480"/>
    </w:pPr>
  </w:style>
  <w:style w:type="paragraph" w:styleId="TOAHeading">
    <w:name w:val="toa heading"/>
    <w:basedOn w:val="Normal"/>
    <w:next w:val="Normal"/>
    <w:semiHidden/>
    <w:rsid w:val="00CE2DB9"/>
    <w:pPr>
      <w:spacing w:before="120"/>
    </w:pPr>
    <w:rPr>
      <w:rFonts w:ascii="Arial" w:hAnsi="Arial" w:cs="Arial"/>
      <w:b/>
      <w:bCs/>
      <w:szCs w:val="24"/>
    </w:rPr>
  </w:style>
  <w:style w:type="paragraph" w:styleId="TOC1">
    <w:name w:val="toc 1"/>
    <w:basedOn w:val="Normal"/>
    <w:next w:val="Normal"/>
    <w:autoRedefine/>
    <w:semiHidden/>
    <w:rsid w:val="00CE2DB9"/>
  </w:style>
  <w:style w:type="paragraph" w:styleId="TOC2">
    <w:name w:val="toc 2"/>
    <w:basedOn w:val="Normal"/>
    <w:next w:val="Normal"/>
    <w:autoRedefine/>
    <w:semiHidden/>
    <w:rsid w:val="00CE2DB9"/>
    <w:pPr>
      <w:ind w:left="240"/>
    </w:pPr>
  </w:style>
  <w:style w:type="paragraph" w:styleId="TOC3">
    <w:name w:val="toc 3"/>
    <w:basedOn w:val="Normal"/>
    <w:next w:val="Normal"/>
    <w:autoRedefine/>
    <w:semiHidden/>
    <w:rsid w:val="00CE2DB9"/>
    <w:pPr>
      <w:ind w:left="480"/>
    </w:pPr>
  </w:style>
  <w:style w:type="paragraph" w:styleId="TOC4">
    <w:name w:val="toc 4"/>
    <w:basedOn w:val="Normal"/>
    <w:next w:val="Normal"/>
    <w:autoRedefine/>
    <w:semiHidden/>
    <w:rsid w:val="00CE2DB9"/>
    <w:pPr>
      <w:ind w:left="720"/>
    </w:pPr>
  </w:style>
  <w:style w:type="paragraph" w:styleId="TOC5">
    <w:name w:val="toc 5"/>
    <w:basedOn w:val="Normal"/>
    <w:next w:val="Normal"/>
    <w:autoRedefine/>
    <w:semiHidden/>
    <w:rsid w:val="00CE2DB9"/>
    <w:pPr>
      <w:ind w:left="960"/>
    </w:pPr>
  </w:style>
  <w:style w:type="paragraph" w:styleId="TOC6">
    <w:name w:val="toc 6"/>
    <w:basedOn w:val="Normal"/>
    <w:next w:val="Normal"/>
    <w:autoRedefine/>
    <w:semiHidden/>
    <w:rsid w:val="00CE2DB9"/>
    <w:pPr>
      <w:ind w:left="1200"/>
    </w:pPr>
  </w:style>
  <w:style w:type="paragraph" w:styleId="TOC7">
    <w:name w:val="toc 7"/>
    <w:basedOn w:val="Normal"/>
    <w:next w:val="Normal"/>
    <w:autoRedefine/>
    <w:semiHidden/>
    <w:rsid w:val="00CE2DB9"/>
    <w:pPr>
      <w:ind w:left="1440"/>
    </w:pPr>
  </w:style>
  <w:style w:type="paragraph" w:styleId="TOC8">
    <w:name w:val="toc 8"/>
    <w:basedOn w:val="Normal"/>
    <w:next w:val="Normal"/>
    <w:autoRedefine/>
    <w:semiHidden/>
    <w:rsid w:val="00CE2DB9"/>
    <w:pPr>
      <w:ind w:left="1680"/>
    </w:pPr>
  </w:style>
  <w:style w:type="paragraph" w:styleId="TOC9">
    <w:name w:val="toc 9"/>
    <w:basedOn w:val="Normal"/>
    <w:next w:val="Normal"/>
    <w:autoRedefine/>
    <w:semiHidden/>
    <w:rsid w:val="00CE2DB9"/>
    <w:pPr>
      <w:ind w:left="1920"/>
    </w:pPr>
  </w:style>
  <w:style w:type="character" w:customStyle="1" w:styleId="componentstylestandardnoheader">
    <w:name w:val="componentstyle_standardnoheader"/>
    <w:basedOn w:val="DefaultParagraphFont"/>
    <w:rsid w:val="00C11A03"/>
  </w:style>
  <w:style w:type="character" w:styleId="Hyperlink">
    <w:name w:val="Hyperlink"/>
    <w:rsid w:val="00C11A03"/>
    <w:rPr>
      <w:color w:val="0000FF"/>
      <w:u w:val="single"/>
    </w:rPr>
  </w:style>
  <w:style w:type="character" w:customStyle="1" w:styleId="WW-Absatz-Standardschriftart1">
    <w:name w:val="WW-Absatz-Standardschriftart1"/>
    <w:rsid w:val="00DF64D3"/>
  </w:style>
  <w:style w:type="character" w:customStyle="1" w:styleId="SubtitleChar">
    <w:name w:val="Subtitle Char"/>
    <w:link w:val="Subtitle"/>
    <w:rsid w:val="00121F81"/>
    <w:rPr>
      <w:rFonts w:ascii="Times New Roman" w:hAnsi="Times New Roman"/>
      <w:sz w:val="28"/>
      <w:szCs w:val="24"/>
    </w:rPr>
  </w:style>
  <w:style w:type="character" w:styleId="CommentReference">
    <w:name w:val="annotation reference"/>
    <w:rsid w:val="0086562E"/>
    <w:rPr>
      <w:sz w:val="16"/>
      <w:szCs w:val="16"/>
    </w:rPr>
  </w:style>
  <w:style w:type="paragraph" w:styleId="CommentSubject">
    <w:name w:val="annotation subject"/>
    <w:basedOn w:val="CommentText"/>
    <w:next w:val="CommentText"/>
    <w:link w:val="CommentSubjectChar"/>
    <w:rsid w:val="0086562E"/>
    <w:rPr>
      <w:b/>
      <w:bCs/>
    </w:rPr>
  </w:style>
  <w:style w:type="character" w:customStyle="1" w:styleId="CommentTextChar">
    <w:name w:val="Comment Text Char"/>
    <w:link w:val="CommentText"/>
    <w:semiHidden/>
    <w:rsid w:val="0086562E"/>
    <w:rPr>
      <w:rFonts w:ascii="Times New Roman" w:hAnsi="Times New Roman"/>
    </w:rPr>
  </w:style>
  <w:style w:type="character" w:customStyle="1" w:styleId="CommentSubjectChar">
    <w:name w:val="Comment Subject Char"/>
    <w:link w:val="CommentSubject"/>
    <w:rsid w:val="0086562E"/>
    <w:rPr>
      <w:rFonts w:ascii="Times New Roman" w:hAnsi="Times New Roman"/>
    </w:rPr>
  </w:style>
  <w:style w:type="paragraph" w:styleId="BalloonText">
    <w:name w:val="Balloon Text"/>
    <w:basedOn w:val="Normal"/>
    <w:link w:val="BalloonTextChar"/>
    <w:rsid w:val="0086562E"/>
    <w:pPr>
      <w:spacing w:before="0"/>
    </w:pPr>
    <w:rPr>
      <w:rFonts w:ascii="Tahoma" w:hAnsi="Tahoma"/>
      <w:sz w:val="16"/>
      <w:szCs w:val="16"/>
    </w:rPr>
  </w:style>
  <w:style w:type="character" w:customStyle="1" w:styleId="BalloonTextChar">
    <w:name w:val="Balloon Text Char"/>
    <w:link w:val="BalloonText"/>
    <w:rsid w:val="0086562E"/>
    <w:rPr>
      <w:rFonts w:ascii="Tahoma" w:hAnsi="Tahoma" w:cs="Tahoma"/>
      <w:sz w:val="16"/>
      <w:szCs w:val="16"/>
    </w:rPr>
  </w:style>
  <w:style w:type="character" w:customStyle="1" w:styleId="apple-style-span">
    <w:name w:val="apple-style-span"/>
    <w:basedOn w:val="DefaultParagraphFont"/>
    <w:rsid w:val="0059692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8147613">
      <w:bodyDiv w:val="1"/>
      <w:marLeft w:val="0"/>
      <w:marRight w:val="0"/>
      <w:marTop w:val="0"/>
      <w:marBottom w:val="0"/>
      <w:divBdr>
        <w:top w:val="none" w:sz="0" w:space="0" w:color="auto"/>
        <w:left w:val="none" w:sz="0" w:space="0" w:color="auto"/>
        <w:bottom w:val="none" w:sz="0" w:space="0" w:color="auto"/>
        <w:right w:val="none" w:sz="0" w:space="0" w:color="auto"/>
      </w:divBdr>
    </w:div>
    <w:div w:id="1625236974">
      <w:bodyDiv w:val="1"/>
      <w:marLeft w:val="0"/>
      <w:marRight w:val="0"/>
      <w:marTop w:val="0"/>
      <w:marBottom w:val="0"/>
      <w:divBdr>
        <w:top w:val="none" w:sz="0" w:space="0" w:color="auto"/>
        <w:left w:val="none" w:sz="0" w:space="0" w:color="auto"/>
        <w:bottom w:val="none" w:sz="0" w:space="0" w:color="auto"/>
        <w:right w:val="none" w:sz="0" w:space="0" w:color="auto"/>
      </w:divBdr>
    </w:div>
    <w:div w:id="1685668806">
      <w:bodyDiv w:val="1"/>
      <w:marLeft w:val="0"/>
      <w:marRight w:val="0"/>
      <w:marTop w:val="0"/>
      <w:marBottom w:val="0"/>
      <w:divBdr>
        <w:top w:val="none" w:sz="0" w:space="0" w:color="auto"/>
        <w:left w:val="none" w:sz="0" w:space="0" w:color="auto"/>
        <w:bottom w:val="none" w:sz="0" w:space="0" w:color="auto"/>
        <w:right w:val="none" w:sz="0" w:space="0" w:color="auto"/>
      </w:divBdr>
    </w:div>
    <w:div w:id="191654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4"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592</Words>
  <Characters>3379</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Consent Form</vt:lpstr>
    </vt:vector>
  </TitlesOfParts>
  <Company/>
  <LinksUpToDate>false</LinksUpToDate>
  <CharactersWithSpaces>3964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Form</dc:title>
  <dc:creator>Idin</dc:creator>
  <cp:lastModifiedBy>Gord Minaker</cp:lastModifiedBy>
  <cp:revision>8</cp:revision>
  <cp:lastPrinted>2013-07-11T22:42:00Z</cp:lastPrinted>
  <dcterms:created xsi:type="dcterms:W3CDTF">2015-07-02T17:56:00Z</dcterms:created>
  <dcterms:modified xsi:type="dcterms:W3CDTF">2015-10-03T19:12:00Z</dcterms:modified>
</cp:coreProperties>
</file>