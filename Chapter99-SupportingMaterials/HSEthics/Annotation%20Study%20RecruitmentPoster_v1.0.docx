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60"/>
      </w:tblGrid>
      <w:tr w:rsidR="002E583D">
        <w:trPr>
          <w:cantSplit/>
        </w:trPr>
        <w:tc>
          <w:tcPr>
            <w:tcW w:w="9360" w:type="dxa"/>
          </w:tcPr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Department of Computer Science</w:t>
            </w:r>
          </w:p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201-2366 Main Mall</w:t>
            </w:r>
          </w:p>
          <w:p w:rsidR="002E583D" w:rsidRPr="00AF4118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  <w:lang w:val="fr-FR"/>
              </w:rPr>
            </w:pPr>
            <w:r w:rsidRPr="00AF4118">
              <w:rPr>
                <w:rFonts w:ascii="Times New Roman" w:hAnsi="Times New Roman"/>
                <w:sz w:val="18"/>
                <w:lang w:val="fr-FR"/>
              </w:rPr>
              <w:t>Vancouver, B.C.  Canada  V6T 1Z4</w:t>
            </w:r>
          </w:p>
          <w:p w:rsidR="002E583D" w:rsidRDefault="002E583D">
            <w:pPr>
              <w:tabs>
                <w:tab w:val="left" w:pos="486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tel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:  </w:t>
            </w:r>
            <w:r>
              <w:rPr>
                <w:rFonts w:ascii="Times New Roman" w:hAnsi="Times New Roman"/>
                <w:sz w:val="18"/>
              </w:rPr>
              <w:tab/>
              <w:t>(604) 822-3061</w:t>
            </w:r>
          </w:p>
          <w:p w:rsidR="002E583D" w:rsidRDefault="002E583D" w:rsidP="002E583D">
            <w:pPr>
              <w:tabs>
                <w:tab w:val="left" w:pos="468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fax:  </w:t>
            </w:r>
            <w:r>
              <w:rPr>
                <w:rFonts w:ascii="Times New Roman" w:hAnsi="Times New Roman"/>
                <w:sz w:val="18"/>
              </w:rPr>
              <w:tab/>
              <w:t>(604) 822-4231</w:t>
            </w:r>
          </w:p>
        </w:tc>
      </w:tr>
    </w:tbl>
    <w:p w:rsidR="002E583D" w:rsidRDefault="002E583D" w:rsidP="002E583D">
      <w:pPr>
        <w:pStyle w:val="signatureaddressee"/>
        <w:rPr>
          <w:sz w:val="24"/>
        </w:rPr>
      </w:pPr>
    </w:p>
    <w:p w:rsidR="002E583D" w:rsidRPr="00BA5C56" w:rsidRDefault="00BB1FAE" w:rsidP="00B93274">
      <w:pPr>
        <w:pStyle w:val="Subtitle"/>
        <w:ind w:hanging="18"/>
        <w:rPr>
          <w:rStyle w:val="componentstylestandardnoheader"/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Designing</w:t>
      </w:r>
      <w:r w:rsidR="00636A86">
        <w:rPr>
          <w:rFonts w:ascii="Arial" w:hAnsi="Arial" w:cs="Arial"/>
          <w:b/>
          <w:sz w:val="56"/>
        </w:rPr>
        <w:t xml:space="preserve"> A</w:t>
      </w:r>
      <w:r w:rsidR="005C5C06">
        <w:rPr>
          <w:rFonts w:ascii="Arial" w:hAnsi="Arial" w:cs="Arial"/>
          <w:b/>
          <w:sz w:val="56"/>
        </w:rPr>
        <w:t>ffective</w:t>
      </w:r>
      <w:r w:rsidR="005B350D">
        <w:rPr>
          <w:rFonts w:ascii="Arial" w:hAnsi="Arial" w:cs="Arial"/>
          <w:b/>
          <w:sz w:val="56"/>
        </w:rPr>
        <w:t xml:space="preserve"> </w:t>
      </w:r>
      <w:proofErr w:type="spellStart"/>
      <w:r w:rsidR="005B350D">
        <w:rPr>
          <w:rFonts w:ascii="Arial" w:hAnsi="Arial" w:cs="Arial"/>
          <w:b/>
          <w:sz w:val="56"/>
        </w:rPr>
        <w:t>Vibrotactile</w:t>
      </w:r>
      <w:proofErr w:type="spellEnd"/>
      <w:r w:rsidR="005B350D">
        <w:rPr>
          <w:rFonts w:ascii="Arial" w:hAnsi="Arial" w:cs="Arial"/>
          <w:b/>
          <w:sz w:val="56"/>
        </w:rPr>
        <w:t xml:space="preserve"> S</w:t>
      </w:r>
      <w:r w:rsidR="00B93274" w:rsidRPr="00B93274">
        <w:rPr>
          <w:rFonts w:ascii="Arial" w:hAnsi="Arial" w:cs="Arial"/>
          <w:b/>
          <w:sz w:val="56"/>
        </w:rPr>
        <w:t>timuli</w:t>
      </w:r>
      <w:r w:rsidR="00B93274" w:rsidRPr="00B93274" w:rsidDel="00B93274">
        <w:rPr>
          <w:rFonts w:ascii="Arial" w:hAnsi="Arial" w:cs="Arial"/>
          <w:b/>
          <w:sz w:val="56"/>
        </w:rPr>
        <w:t xml:space="preserve"> </w:t>
      </w:r>
    </w:p>
    <w:p w:rsidR="002E583D" w:rsidRPr="00BF6115" w:rsidRDefault="002E583D" w:rsidP="002E583D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A5C56">
        <w:rPr>
          <w:rFonts w:ascii="Arial" w:hAnsi="Arial" w:cs="Arial"/>
          <w:b/>
          <w:bCs/>
          <w:sz w:val="20"/>
        </w:rPr>
        <w:t>Pr</w:t>
      </w:r>
      <w:r w:rsidRPr="00BF6115">
        <w:rPr>
          <w:rFonts w:ascii="Arial" w:hAnsi="Arial" w:cs="Arial"/>
          <w:b/>
          <w:bCs/>
          <w:sz w:val="20"/>
        </w:rPr>
        <w:t>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Karon</w:t>
      </w:r>
      <w:proofErr w:type="spellEnd"/>
      <w:r>
        <w:rPr>
          <w:rFonts w:ascii="Arial" w:hAnsi="Arial" w:cs="Arial"/>
          <w:sz w:val="20"/>
        </w:rPr>
        <w:t xml:space="preserve">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:rsidR="002E583D" w:rsidRDefault="002E583D" w:rsidP="00903E7D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Investigator:</w:t>
      </w:r>
      <w:r>
        <w:rPr>
          <w:rFonts w:ascii="Arial" w:hAnsi="Arial" w:cs="Arial"/>
          <w:sz w:val="20"/>
        </w:rPr>
        <w:t xml:space="preserve"> </w:t>
      </w:r>
      <w:r w:rsidR="00B93274">
        <w:rPr>
          <w:rFonts w:ascii="Arial" w:hAnsi="Arial" w:cs="Arial"/>
          <w:sz w:val="20"/>
        </w:rPr>
        <w:t>Hasti Seifi, Graduate Student</w:t>
      </w:r>
      <w:r w:rsidR="00636A86">
        <w:rPr>
          <w:rFonts w:ascii="Arial" w:hAnsi="Arial" w:cs="Arial"/>
          <w:sz w:val="20"/>
        </w:rPr>
        <w:t xml:space="preserve">, </w:t>
      </w:r>
      <w:r w:rsidRPr="00BF6115">
        <w:rPr>
          <w:rFonts w:ascii="Arial" w:hAnsi="Arial" w:cs="Arial"/>
          <w:sz w:val="20"/>
        </w:rPr>
        <w:t>Dept</w:t>
      </w:r>
      <w:r>
        <w:rPr>
          <w:rFonts w:ascii="Arial" w:hAnsi="Arial" w:cs="Arial"/>
          <w:sz w:val="20"/>
        </w:rPr>
        <w:t>. of Computer Science</w:t>
      </w:r>
    </w:p>
    <w:p w:rsidR="00524095" w:rsidRDefault="0047456A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 w:rsidRPr="002B6BCA">
        <w:rPr>
          <w:rFonts w:ascii="Arial" w:hAnsi="Arial" w:cs="Arial"/>
          <w:sz w:val="20"/>
          <w:lang w:val="en-CA"/>
        </w:rPr>
        <w:t>Oliver Schneider, Ph.D. Student, Dept. of Computer Science</w:t>
      </w:r>
    </w:p>
    <w:p w:rsidR="00295905" w:rsidRDefault="00295905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Salma </w:t>
      </w:r>
      <w:proofErr w:type="spellStart"/>
      <w:r>
        <w:rPr>
          <w:rFonts w:ascii="Arial" w:hAnsi="Arial" w:cs="Arial"/>
          <w:sz w:val="20"/>
          <w:lang w:val="en-CA"/>
        </w:rPr>
        <w:t>Kashani</w:t>
      </w:r>
      <w:proofErr w:type="spellEnd"/>
      <w:r>
        <w:rPr>
          <w:rFonts w:ascii="Arial" w:hAnsi="Arial" w:cs="Arial"/>
          <w:sz w:val="20"/>
          <w:lang w:val="en-CA"/>
        </w:rPr>
        <w:t xml:space="preserve">, </w:t>
      </w:r>
      <w:proofErr w:type="gramStart"/>
      <w:r w:rsidR="00EA49B4">
        <w:rPr>
          <w:rFonts w:ascii="Arial" w:hAnsi="Arial" w:cs="Arial"/>
          <w:sz w:val="20"/>
          <w:lang w:val="en-CA"/>
        </w:rPr>
        <w:t>MEng.</w:t>
      </w:r>
      <w:r>
        <w:rPr>
          <w:rFonts w:ascii="Arial" w:hAnsi="Arial" w:cs="Arial"/>
          <w:sz w:val="20"/>
          <w:lang w:val="en-CA"/>
        </w:rPr>
        <w:t>,</w:t>
      </w:r>
      <w:proofErr w:type="gramEnd"/>
      <w:r>
        <w:rPr>
          <w:rFonts w:ascii="Arial" w:hAnsi="Arial" w:cs="Arial"/>
          <w:sz w:val="20"/>
          <w:lang w:val="en-CA"/>
        </w:rPr>
        <w:t xml:space="preserve"> Dept. of Electrical and Computer Engineering</w:t>
      </w:r>
    </w:p>
    <w:p w:rsidR="00295905" w:rsidRDefault="00295905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Matthew Chun, </w:t>
      </w:r>
      <w:proofErr w:type="gramStart"/>
      <w:r>
        <w:rPr>
          <w:rFonts w:ascii="Arial" w:hAnsi="Arial" w:cs="Arial"/>
          <w:sz w:val="20"/>
          <w:lang w:val="en-CA"/>
        </w:rPr>
        <w:t>BSc.,</w:t>
      </w:r>
      <w:proofErr w:type="gramEnd"/>
      <w:r>
        <w:rPr>
          <w:rFonts w:ascii="Arial" w:hAnsi="Arial" w:cs="Arial"/>
          <w:sz w:val="20"/>
          <w:lang w:val="en-CA"/>
        </w:rPr>
        <w:t xml:space="preserve"> Dept. of Computer Science</w:t>
      </w:r>
    </w:p>
    <w:p w:rsidR="002E583D" w:rsidRPr="00BF6115" w:rsidRDefault="0047456A">
      <w:pPr>
        <w:pStyle w:val="Subtitle"/>
        <w:spacing w:after="0"/>
        <w:ind w:left="18" w:hanging="18"/>
        <w:rPr>
          <w:rFonts w:ascii="Arial" w:hAnsi="Arial" w:cs="Arial"/>
          <w:sz w:val="20"/>
        </w:rPr>
      </w:pPr>
      <w:r w:rsidDel="0047456A">
        <w:rPr>
          <w:rFonts w:ascii="Arial" w:hAnsi="Arial" w:cs="Arial"/>
          <w:sz w:val="20"/>
        </w:rPr>
        <w:t xml:space="preserve"> </w:t>
      </w:r>
      <w:r w:rsidR="002E583D" w:rsidRPr="00490FEE">
        <w:rPr>
          <w:rFonts w:ascii="Arial" w:hAnsi="Arial" w:cs="Arial"/>
          <w:sz w:val="20"/>
        </w:rPr>
        <w:t xml:space="preserve">Version 1.0 / </w:t>
      </w:r>
      <w:r w:rsidR="00295905">
        <w:rPr>
          <w:rFonts w:ascii="Arial" w:hAnsi="Arial" w:cs="Arial"/>
          <w:sz w:val="20"/>
        </w:rPr>
        <w:t>0</w:t>
      </w:r>
      <w:r w:rsidR="00EF3994">
        <w:rPr>
          <w:rFonts w:ascii="Arial" w:hAnsi="Arial" w:cs="Arial"/>
          <w:sz w:val="20"/>
        </w:rPr>
        <w:t>4</w:t>
      </w:r>
      <w:r w:rsidR="00295905">
        <w:rPr>
          <w:rFonts w:ascii="Arial" w:hAnsi="Arial" w:cs="Arial"/>
          <w:sz w:val="20"/>
        </w:rPr>
        <w:t xml:space="preserve"> </w:t>
      </w:r>
      <w:r w:rsidR="00EF3994">
        <w:rPr>
          <w:rFonts w:ascii="Arial" w:hAnsi="Arial" w:cs="Arial"/>
          <w:sz w:val="20"/>
        </w:rPr>
        <w:t>August</w:t>
      </w:r>
      <w:r w:rsidR="0061773E">
        <w:rPr>
          <w:rFonts w:ascii="Arial" w:hAnsi="Arial" w:cs="Arial"/>
          <w:sz w:val="20"/>
        </w:rPr>
        <w:t xml:space="preserve">, </w:t>
      </w:r>
      <w:r w:rsidR="00295905">
        <w:rPr>
          <w:rFonts w:ascii="Arial" w:hAnsi="Arial" w:cs="Arial"/>
          <w:sz w:val="20"/>
        </w:rPr>
        <w:t>2015</w:t>
      </w:r>
    </w:p>
    <w:p w:rsidR="002E583D" w:rsidRDefault="002E583D" w:rsidP="002E583D">
      <w:pPr>
        <w:rPr>
          <w:rFonts w:ascii="Arial" w:hAnsi="Arial" w:cs="Arial"/>
        </w:rPr>
      </w:pPr>
    </w:p>
    <w:p w:rsidR="002E583D" w:rsidDel="00AE7B19" w:rsidRDefault="002E583D">
      <w:pPr>
        <w:jc w:val="both"/>
        <w:rPr>
          <w:del w:id="0" w:author="Hasti Seifi" w:date="2015-08-04T09:33:00Z"/>
          <w:rFonts w:ascii="Arial" w:hAnsi="Arial" w:cs="Arial"/>
          <w:sz w:val="40"/>
        </w:rPr>
      </w:pPr>
      <w:r w:rsidRPr="00BA5C56">
        <w:rPr>
          <w:rFonts w:ascii="Arial" w:hAnsi="Arial" w:cs="Arial"/>
          <w:sz w:val="40"/>
        </w:rPr>
        <w:t xml:space="preserve">The SPIN lab at the UBC Department of Computer Science is looking for participants for an experiment on </w:t>
      </w:r>
      <w:r w:rsidR="00BB1FAE">
        <w:rPr>
          <w:rFonts w:ascii="Arial" w:hAnsi="Arial" w:cs="Arial"/>
          <w:sz w:val="40"/>
        </w:rPr>
        <w:t>designing</w:t>
      </w:r>
      <w:r w:rsidR="00B93274" w:rsidRPr="00B93274">
        <w:rPr>
          <w:rFonts w:ascii="Arial" w:hAnsi="Arial" w:cs="Arial"/>
          <w:sz w:val="40"/>
        </w:rPr>
        <w:t xml:space="preserve"> </w:t>
      </w:r>
      <w:r w:rsidR="00B92F26">
        <w:rPr>
          <w:rFonts w:ascii="Arial" w:hAnsi="Arial" w:cs="Arial"/>
          <w:sz w:val="40"/>
        </w:rPr>
        <w:t xml:space="preserve">and describing </w:t>
      </w:r>
      <w:r w:rsidR="00B93274" w:rsidRPr="00B93274">
        <w:rPr>
          <w:rFonts w:ascii="Arial" w:hAnsi="Arial" w:cs="Arial"/>
          <w:sz w:val="40"/>
        </w:rPr>
        <w:t>vibration patterns</w:t>
      </w:r>
      <w:r w:rsidR="00903E7D">
        <w:rPr>
          <w:rFonts w:ascii="Arial" w:hAnsi="Arial" w:cs="Arial"/>
          <w:sz w:val="40"/>
        </w:rPr>
        <w:t xml:space="preserve"> </w:t>
      </w:r>
      <w:r w:rsidR="001128D7">
        <w:rPr>
          <w:rFonts w:ascii="Arial" w:hAnsi="Arial" w:cs="Arial"/>
          <w:sz w:val="40"/>
        </w:rPr>
        <w:t>on</w:t>
      </w:r>
      <w:r w:rsidR="00903E7D">
        <w:rPr>
          <w:rFonts w:ascii="Arial" w:hAnsi="Arial" w:cs="Arial"/>
          <w:sz w:val="40"/>
        </w:rPr>
        <w:t xml:space="preserve"> a handheld </w:t>
      </w:r>
      <w:r w:rsidR="00B92F26">
        <w:rPr>
          <w:rFonts w:ascii="Arial" w:hAnsi="Arial" w:cs="Arial"/>
          <w:sz w:val="40"/>
        </w:rPr>
        <w:t xml:space="preserve">or wristband </w:t>
      </w:r>
      <w:r w:rsidR="00903E7D">
        <w:rPr>
          <w:rFonts w:ascii="Arial" w:hAnsi="Arial" w:cs="Arial"/>
          <w:sz w:val="40"/>
        </w:rPr>
        <w:t>device</w:t>
      </w:r>
      <w:r>
        <w:rPr>
          <w:rFonts w:ascii="Arial" w:hAnsi="Arial" w:cs="Arial"/>
          <w:sz w:val="40"/>
        </w:rPr>
        <w:t>. You will receive</w:t>
      </w:r>
      <w:r w:rsidRPr="00BA5C56">
        <w:rPr>
          <w:rFonts w:ascii="Arial" w:hAnsi="Arial" w:cs="Arial"/>
          <w:sz w:val="40"/>
        </w:rPr>
        <w:t xml:space="preserve"> a compensation of </w:t>
      </w:r>
      <w:r w:rsidR="00AA0ECB">
        <w:rPr>
          <w:rFonts w:ascii="Arial" w:hAnsi="Arial" w:cs="Arial"/>
          <w:b/>
          <w:sz w:val="40"/>
          <w:u w:val="single"/>
        </w:rPr>
        <w:t>1</w:t>
      </w:r>
      <w:r w:rsidR="00EF3994">
        <w:rPr>
          <w:rFonts w:ascii="Arial" w:hAnsi="Arial" w:cs="Arial"/>
          <w:b/>
          <w:sz w:val="40"/>
          <w:u w:val="single"/>
        </w:rPr>
        <w:t>0</w:t>
      </w:r>
      <w:r w:rsidRPr="00BA5C56">
        <w:rPr>
          <w:rFonts w:ascii="Arial" w:hAnsi="Arial" w:cs="Arial"/>
          <w:b/>
          <w:sz w:val="40"/>
          <w:u w:val="single"/>
        </w:rPr>
        <w:t>$</w:t>
      </w:r>
      <w:r w:rsidRPr="00BA5C56">
        <w:rPr>
          <w:rFonts w:ascii="Arial" w:hAnsi="Arial" w:cs="Arial"/>
          <w:sz w:val="40"/>
        </w:rPr>
        <w:t xml:space="preserve"> for your participation in a single </w:t>
      </w:r>
      <w:r w:rsidRPr="00BA5C56">
        <w:rPr>
          <w:rFonts w:ascii="Arial" w:hAnsi="Arial" w:cs="Arial"/>
          <w:b/>
          <w:sz w:val="40"/>
          <w:u w:val="single"/>
        </w:rPr>
        <w:t>1 hour</w:t>
      </w:r>
      <w:r>
        <w:rPr>
          <w:rFonts w:ascii="Arial" w:hAnsi="Arial" w:cs="Arial"/>
          <w:sz w:val="40"/>
        </w:rPr>
        <w:t xml:space="preserve"> session.</w:t>
      </w:r>
      <w:bookmarkStart w:id="1" w:name="_GoBack"/>
      <w:bookmarkEnd w:id="1"/>
    </w:p>
    <w:p w:rsidR="002E583D" w:rsidRDefault="002E583D" w:rsidP="00AE7B19">
      <w:pPr>
        <w:jc w:val="both"/>
        <w:rPr>
          <w:rFonts w:ascii="Arial" w:hAnsi="Arial" w:cs="Arial"/>
          <w:sz w:val="40"/>
        </w:rPr>
      </w:pPr>
    </w:p>
    <w:p w:rsidR="004B6A52" w:rsidRPr="00AE7B19" w:rsidRDefault="004B6A52">
      <w:pPr>
        <w:rPr>
          <w:rFonts w:ascii="Arial" w:hAnsi="Arial" w:cs="Arial"/>
          <w:sz w:val="40"/>
        </w:rPr>
      </w:pPr>
      <w:r w:rsidRPr="004B6A52">
        <w:rPr>
          <w:rFonts w:ascii="Arial" w:hAnsi="Arial" w:cs="Arial"/>
          <w:sz w:val="40"/>
        </w:rPr>
        <w:t xml:space="preserve">To participate in the study </w:t>
      </w:r>
      <w:r w:rsidR="002456B0">
        <w:rPr>
          <w:rFonts w:ascii="Arial" w:hAnsi="Arial" w:cs="Arial"/>
          <w:sz w:val="40"/>
        </w:rPr>
        <w:t xml:space="preserve">please contact </w:t>
      </w:r>
      <w:hyperlink r:id="rId6" w:history="1">
        <w:r w:rsidR="007E13F3" w:rsidRPr="007E13F3">
          <w:rPr>
            <w:rStyle w:val="Hyperlink"/>
            <w:rFonts w:ascii="Arial" w:hAnsi="Arial" w:cs="Arial"/>
            <w:sz w:val="40"/>
          </w:rPr>
          <w:t>mchun345@gmail.com</w:t>
        </w:r>
      </w:hyperlink>
      <w:r w:rsidRPr="004B6A52">
        <w:rPr>
          <w:rFonts w:ascii="Arial" w:hAnsi="Arial" w:cs="Arial"/>
          <w:sz w:val="40"/>
        </w:rPr>
        <w:t>.</w:t>
      </w:r>
    </w:p>
    <w:p w:rsidR="004B6A52" w:rsidRPr="004B6A52" w:rsidRDefault="004B6A52" w:rsidP="004B6A52">
      <w:pPr>
        <w:rPr>
          <w:rFonts w:ascii="Arial" w:hAnsi="Arial" w:cs="Arial"/>
          <w:sz w:val="40"/>
          <w:lang w:val="en-CA"/>
        </w:rPr>
      </w:pPr>
      <w:r w:rsidRPr="004B6A52">
        <w:rPr>
          <w:rFonts w:ascii="Arial" w:hAnsi="Arial" w:cs="Arial"/>
          <w:sz w:val="40"/>
        </w:rPr>
        <w:t>Please contact me if you have any questions.</w:t>
      </w:r>
    </w:p>
    <w:p w:rsidR="002E583D" w:rsidRPr="004B6A52" w:rsidRDefault="002E583D" w:rsidP="002E583D">
      <w:pPr>
        <w:rPr>
          <w:rFonts w:ascii="Arial" w:hAnsi="Arial" w:cs="Arial"/>
          <w:sz w:val="32"/>
          <w:lang w:val="en-CA"/>
        </w:rPr>
        <w:sectPr w:rsidR="002E583D" w:rsidRPr="004B6A52" w:rsidSect="002E583D">
          <w:headerReference w:type="first" r:id="rId7"/>
          <w:footerReference w:type="first" r:id="rId8"/>
          <w:type w:val="continuous"/>
          <w:pgSz w:w="12240" w:h="15840" w:code="1"/>
          <w:pgMar w:top="1440" w:right="1440" w:bottom="0" w:left="2019" w:header="720" w:footer="635" w:gutter="0"/>
          <w:cols w:space="720"/>
          <w:titlePg/>
        </w:sectPr>
      </w:pPr>
    </w:p>
    <w:p w:rsidR="002E583D" w:rsidRDefault="002E583D" w:rsidP="002E583D">
      <w:pPr>
        <w:jc w:val="center"/>
        <w:rPr>
          <w:rFonts w:ascii="Arial" w:hAnsi="Arial" w:cs="Arial"/>
          <w:sz w:val="32"/>
        </w:rPr>
      </w:pPr>
    </w:p>
    <w:tbl>
      <w:tblPr>
        <w:tblW w:w="5885" w:type="pct"/>
        <w:tblInd w:w="-31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3"/>
        <w:gridCol w:w="1050"/>
        <w:gridCol w:w="977"/>
        <w:gridCol w:w="943"/>
        <w:gridCol w:w="990"/>
        <w:gridCol w:w="985"/>
        <w:gridCol w:w="974"/>
        <w:gridCol w:w="972"/>
        <w:gridCol w:w="972"/>
        <w:gridCol w:w="974"/>
        <w:gridCol w:w="972"/>
        <w:gridCol w:w="2218"/>
      </w:tblGrid>
      <w:tr w:rsidR="00773CD7" w:rsidRPr="00BA5C56" w:rsidTr="00AE7B19">
        <w:trPr>
          <w:cantSplit/>
          <w:trHeight w:val="3818"/>
        </w:trPr>
        <w:tc>
          <w:tcPr>
            <w:tcW w:w="395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40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4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61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7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B92F26" w:rsidRPr="001B4878" w:rsidRDefault="00B92F26" w:rsidP="00B92F26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1B4878" w:rsidRDefault="00B92F26" w:rsidP="00773CD7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 w:rsidR="001B4878"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  <w:tc>
          <w:tcPr>
            <w:tcW w:w="84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7E13F3" w:rsidRPr="007E13F3">
              <w:rPr>
                <w:rFonts w:ascii="Arial" w:hAnsi="Arial" w:cs="Arial"/>
                <w:sz w:val="28"/>
                <w:szCs w:val="28"/>
              </w:rPr>
              <w:t>mchun345@gmail.com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</w:tr>
    </w:tbl>
    <w:p w:rsidR="002E583D" w:rsidRDefault="002E583D">
      <w:pPr>
        <w:rPr>
          <w:rFonts w:ascii="New York" w:hAnsi="New York"/>
          <w:sz w:val="20"/>
        </w:rPr>
      </w:pPr>
    </w:p>
    <w:sectPr w:rsidR="002E583D" w:rsidSect="002E583D">
      <w:type w:val="continuous"/>
      <w:pgSz w:w="12240" w:h="15840" w:code="1"/>
      <w:pgMar w:top="1440" w:right="567" w:bottom="1440" w:left="567" w:header="720" w:footer="63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41" w:rsidRDefault="000B1841">
      <w:r>
        <w:separator/>
      </w:r>
    </w:p>
  </w:endnote>
  <w:endnote w:type="continuationSeparator" w:id="0">
    <w:p w:rsidR="000B1841" w:rsidRDefault="000B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Sans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3D" w:rsidRDefault="002E583D">
    <w:pPr>
      <w:pStyle w:val="Footer"/>
      <w:rPr>
        <w:rFonts w:ascii="Times New Roman" w:hAnsi="Times New Roman"/>
        <w:bCs/>
        <w:i w:val="0"/>
        <w:iCs/>
      </w:rPr>
    </w:pPr>
    <w:r>
      <w:rPr>
        <w:rFonts w:ascii="Times New Roman" w:hAnsi="Times New Roman"/>
        <w:bCs/>
        <w:i w:val="0"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41" w:rsidRDefault="000B1841">
      <w:r>
        <w:separator/>
      </w:r>
    </w:p>
  </w:footnote>
  <w:footnote w:type="continuationSeparator" w:id="0">
    <w:p w:rsidR="000B1841" w:rsidRDefault="000B1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3D" w:rsidRDefault="004D2A83">
    <w:pPr>
      <w:pStyle w:val="header2"/>
      <w:ind w:left="-360"/>
      <w:rPr>
        <w:caps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-701675</wp:posOffset>
          </wp:positionH>
          <wp:positionV relativeFrom="paragraph">
            <wp:posOffset>574040</wp:posOffset>
          </wp:positionV>
          <wp:extent cx="501650" cy="685800"/>
          <wp:effectExtent l="19050" t="0" r="0" b="0"/>
          <wp:wrapSquare wrapText="bothSides"/>
          <wp:docPr id="1" name="Picture 1" descr="ubc_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c_blac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583D">
      <w:t>THE UNIVERSITY OF BRITISH COLUMBIA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sti Seifi">
    <w15:presenceInfo w15:providerId="Windows Live" w15:userId="14962b31bddfc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9"/>
    <w:rsid w:val="000B1841"/>
    <w:rsid w:val="000B5EAD"/>
    <w:rsid w:val="000E3630"/>
    <w:rsid w:val="000E6578"/>
    <w:rsid w:val="00111743"/>
    <w:rsid w:val="001128D7"/>
    <w:rsid w:val="00171823"/>
    <w:rsid w:val="001B4878"/>
    <w:rsid w:val="001D621E"/>
    <w:rsid w:val="00225159"/>
    <w:rsid w:val="00232360"/>
    <w:rsid w:val="002456B0"/>
    <w:rsid w:val="00295905"/>
    <w:rsid w:val="002D0C22"/>
    <w:rsid w:val="002E0687"/>
    <w:rsid w:val="002E583D"/>
    <w:rsid w:val="00394847"/>
    <w:rsid w:val="0047456A"/>
    <w:rsid w:val="004B6A52"/>
    <w:rsid w:val="004D133F"/>
    <w:rsid w:val="004D2A83"/>
    <w:rsid w:val="005011FE"/>
    <w:rsid w:val="00524095"/>
    <w:rsid w:val="005B350D"/>
    <w:rsid w:val="005C5C06"/>
    <w:rsid w:val="005E782A"/>
    <w:rsid w:val="00613C4C"/>
    <w:rsid w:val="0061773E"/>
    <w:rsid w:val="00636A86"/>
    <w:rsid w:val="006D6519"/>
    <w:rsid w:val="006F5B3E"/>
    <w:rsid w:val="00727FD3"/>
    <w:rsid w:val="00773CD7"/>
    <w:rsid w:val="0078562E"/>
    <w:rsid w:val="007B3D63"/>
    <w:rsid w:val="007E13F3"/>
    <w:rsid w:val="00875519"/>
    <w:rsid w:val="008F0D48"/>
    <w:rsid w:val="00903E7D"/>
    <w:rsid w:val="0095346C"/>
    <w:rsid w:val="00A12CFD"/>
    <w:rsid w:val="00A304F9"/>
    <w:rsid w:val="00A61AE3"/>
    <w:rsid w:val="00AA0ECB"/>
    <w:rsid w:val="00AE7B19"/>
    <w:rsid w:val="00B92F26"/>
    <w:rsid w:val="00B93274"/>
    <w:rsid w:val="00BB1FAE"/>
    <w:rsid w:val="00BC15EA"/>
    <w:rsid w:val="00BD57F7"/>
    <w:rsid w:val="00BF2463"/>
    <w:rsid w:val="00C11886"/>
    <w:rsid w:val="00CC6C47"/>
    <w:rsid w:val="00CE0EAB"/>
    <w:rsid w:val="00D470FE"/>
    <w:rsid w:val="00D752D2"/>
    <w:rsid w:val="00DC3F9A"/>
    <w:rsid w:val="00E26AB8"/>
    <w:rsid w:val="00E45CB1"/>
    <w:rsid w:val="00E6652C"/>
    <w:rsid w:val="00E90EEA"/>
    <w:rsid w:val="00EA49B4"/>
    <w:rsid w:val="00EE7523"/>
    <w:rsid w:val="00EF3994"/>
    <w:rsid w:val="00F51D1C"/>
    <w:rsid w:val="00FF3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65FB43-E901-497B-8C0B-706D7F8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59"/>
    <w:rPr>
      <w:rFonts w:ascii="Palatino" w:hAnsi="Palatino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25159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5159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225159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225159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225159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225159"/>
    <w:pPr>
      <w:spacing w:before="180" w:line="300" w:lineRule="atLeast"/>
    </w:pPr>
    <w:rPr>
      <w:rFonts w:ascii="Times" w:hAnsi="Times"/>
    </w:rPr>
  </w:style>
  <w:style w:type="paragraph" w:customStyle="1" w:styleId="groupnamedate">
    <w:name w:val="group name/date"/>
    <w:basedOn w:val="bodytext"/>
    <w:rsid w:val="00225159"/>
    <w:pPr>
      <w:spacing w:before="0" w:after="240"/>
    </w:pPr>
  </w:style>
  <w:style w:type="paragraph" w:customStyle="1" w:styleId="signatureaddressee">
    <w:name w:val="signature/addressee"/>
    <w:basedOn w:val="bodytext"/>
    <w:rsid w:val="00225159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225159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225159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225159"/>
    <w:pPr>
      <w:spacing w:after="840"/>
    </w:pPr>
  </w:style>
  <w:style w:type="paragraph" w:styleId="Salutation">
    <w:name w:val="Salutation"/>
    <w:basedOn w:val="Normal"/>
    <w:next w:val="Normal"/>
    <w:rsid w:val="00225159"/>
    <w:pPr>
      <w:spacing w:before="220" w:after="220" w:line="220" w:lineRule="atLeast"/>
    </w:pPr>
    <w:rPr>
      <w:rFonts w:ascii="Times New Roman" w:hAnsi="Times New Roman"/>
      <w:spacing w:val="-5"/>
      <w:sz w:val="22"/>
    </w:rPr>
  </w:style>
  <w:style w:type="paragraph" w:styleId="BodyText0">
    <w:name w:val="Body Text"/>
    <w:basedOn w:val="Normal"/>
    <w:rsid w:val="00225159"/>
    <w:pPr>
      <w:spacing w:after="22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Closing">
    <w:name w:val="Closing"/>
    <w:basedOn w:val="Normal"/>
    <w:next w:val="Signature"/>
    <w:rsid w:val="00225159"/>
    <w:pPr>
      <w:keepNext/>
      <w:spacing w:after="6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Signature">
    <w:name w:val="Signature"/>
    <w:basedOn w:val="Normal"/>
    <w:next w:val="SignatureJobTitle"/>
    <w:rsid w:val="00225159"/>
    <w:pPr>
      <w:keepNext/>
      <w:spacing w:before="880" w:line="220" w:lineRule="atLeast"/>
    </w:pPr>
    <w:rPr>
      <w:rFonts w:ascii="Times New Roman" w:hAnsi="Times New Roman"/>
      <w:spacing w:val="-5"/>
      <w:sz w:val="22"/>
    </w:rPr>
  </w:style>
  <w:style w:type="paragraph" w:customStyle="1" w:styleId="CompanyName">
    <w:name w:val="Company Name"/>
    <w:basedOn w:val="Normal"/>
    <w:rsid w:val="0022515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225159"/>
    <w:pPr>
      <w:spacing w:after="220" w:line="220" w:lineRule="atLeast"/>
      <w:jc w:val="both"/>
    </w:pPr>
    <w:rPr>
      <w:rFonts w:ascii="Times New Roman" w:hAnsi="Times New Roman"/>
      <w:noProof/>
      <w:spacing w:val="-5"/>
      <w:sz w:val="22"/>
    </w:rPr>
  </w:style>
  <w:style w:type="paragraph" w:customStyle="1" w:styleId="InsideAddress">
    <w:name w:val="Inside Address"/>
    <w:basedOn w:val="Normal"/>
    <w:rsid w:val="00225159"/>
    <w:pPr>
      <w:spacing w:line="220" w:lineRule="atLeast"/>
      <w:jc w:val="both"/>
    </w:pPr>
    <w:rPr>
      <w:rFonts w:ascii="Times New Roman" w:hAnsi="Times New Roman"/>
      <w:spacing w:val="-5"/>
      <w:sz w:val="22"/>
    </w:rPr>
  </w:style>
  <w:style w:type="paragraph" w:customStyle="1" w:styleId="ReturnAddress">
    <w:name w:val="Return Address"/>
    <w:basedOn w:val="Normal"/>
    <w:rsid w:val="0022515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Times New Roman" w:hAnsi="Times New Roman"/>
      <w:sz w:val="14"/>
    </w:rPr>
  </w:style>
  <w:style w:type="paragraph" w:customStyle="1" w:styleId="SignatureCompany">
    <w:name w:val="Signature Company"/>
    <w:basedOn w:val="Signature"/>
    <w:next w:val="Normal"/>
    <w:rsid w:val="00225159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225159"/>
    <w:pPr>
      <w:spacing w:before="0"/>
    </w:pPr>
  </w:style>
  <w:style w:type="paragraph" w:styleId="Title">
    <w:name w:val="Title"/>
    <w:basedOn w:val="Normal"/>
    <w:qFormat/>
    <w:rsid w:val="00AF41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rsid w:val="00AF4118"/>
    <w:rPr>
      <w:color w:val="0000FF"/>
      <w:u w:val="single"/>
    </w:rPr>
  </w:style>
  <w:style w:type="paragraph" w:styleId="DocumentMap">
    <w:name w:val="Document Map"/>
    <w:basedOn w:val="Normal"/>
    <w:semiHidden/>
    <w:rsid w:val="00111974"/>
    <w:pPr>
      <w:shd w:val="clear" w:color="auto" w:fill="C6D5EC"/>
    </w:pPr>
    <w:rPr>
      <w:rFonts w:ascii="Lucida Grande" w:hAnsi="Lucida Grande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303F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EC7D79"/>
    <w:pPr>
      <w:spacing w:before="60" w:after="60"/>
      <w:ind w:firstLine="360"/>
      <w:jc w:val="center"/>
      <w:outlineLvl w:val="1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EC7D79"/>
    <w:rPr>
      <w:rFonts w:ascii="Times New Roman" w:hAnsi="Times New Roman"/>
      <w:sz w:val="28"/>
      <w:szCs w:val="24"/>
    </w:rPr>
  </w:style>
  <w:style w:type="character" w:customStyle="1" w:styleId="componentstylestandardnoheader">
    <w:name w:val="componentstyle_standardnoheader"/>
    <w:basedOn w:val="DefaultParagraphFont"/>
    <w:rsid w:val="00EC7D79"/>
  </w:style>
  <w:style w:type="table" w:styleId="TableGrid">
    <w:name w:val="Table Grid"/>
    <w:basedOn w:val="TableNormal"/>
    <w:uiPriority w:val="59"/>
    <w:rsid w:val="00BA5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chun345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m\IMAP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Karon MacLean</dc:creator>
  <cp:lastModifiedBy>Hasti Seifi</cp:lastModifiedBy>
  <cp:revision>6</cp:revision>
  <cp:lastPrinted>2001-03-13T19:37:00Z</cp:lastPrinted>
  <dcterms:created xsi:type="dcterms:W3CDTF">2015-08-04T05:09:00Z</dcterms:created>
  <dcterms:modified xsi:type="dcterms:W3CDTF">2015-08-04T16:33:00Z</dcterms:modified>
</cp:coreProperties>
</file>