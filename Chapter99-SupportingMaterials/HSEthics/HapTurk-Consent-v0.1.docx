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6020"/>
        <w:gridCol w:w="3500"/>
      </w:tblGrid>
      <w:tr w:rsidR="002B6670" w:rsidRPr="00BF6115" w14:paraId="7F7EAC31" w14:textId="77777777">
        <w:trPr>
          <w:cantSplit/>
        </w:trPr>
        <w:tc>
          <w:tcPr>
            <w:tcW w:w="6020" w:type="dxa"/>
          </w:tcPr>
          <w:p w14:paraId="714217BF" w14:textId="77777777" w:rsidR="002B6670" w:rsidRPr="00BF6115" w:rsidRDefault="00840DDC">
            <w:pPr>
              <w:pStyle w:val="Title"/>
              <w:ind w:left="360" w:firstLine="0"/>
              <w:jc w:val="left"/>
              <w:rPr>
                <w:sz w:val="18"/>
              </w:rPr>
            </w:pPr>
            <w:r>
              <w:rPr>
                <w:noProof/>
              </w:rPr>
              <w:drawing>
                <wp:anchor distT="0" distB="0" distL="114935" distR="114935" simplePos="0" relativeHeight="251658240" behindDoc="0" locked="0" layoutInCell="1" allowOverlap="1" wp14:anchorId="117BB9A8" wp14:editId="528E1ECC">
                  <wp:simplePos x="0" y="0"/>
                  <wp:positionH relativeFrom="column">
                    <wp:posOffset>-607695</wp:posOffset>
                  </wp:positionH>
                  <wp:positionV relativeFrom="paragraph">
                    <wp:posOffset>-4445</wp:posOffset>
                  </wp:positionV>
                  <wp:extent cx="498475" cy="682625"/>
                  <wp:effectExtent l="1905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475" cy="682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935" distR="114935" simplePos="0" relativeHeight="251657216" behindDoc="0" locked="0" layoutInCell="1" allowOverlap="1" wp14:anchorId="31405DDD" wp14:editId="0D5DB464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31750</wp:posOffset>
                  </wp:positionV>
                  <wp:extent cx="498475" cy="682625"/>
                  <wp:effectExtent l="1905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475" cy="682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anchor>
              </w:drawing>
            </w:r>
            <w:r w:rsidR="002B6670">
              <w:t xml:space="preserve">STUDY </w:t>
            </w:r>
            <w:r w:rsidR="002B6670" w:rsidRPr="00BF6115">
              <w:t>CONSENT FORM</w:t>
            </w:r>
          </w:p>
        </w:tc>
        <w:tc>
          <w:tcPr>
            <w:tcW w:w="3500" w:type="dxa"/>
          </w:tcPr>
          <w:p w14:paraId="0F95E2D7" w14:textId="77777777" w:rsidR="002B6670" w:rsidRPr="00BF6115" w:rsidRDefault="002B6670" w:rsidP="007F0A51">
            <w:pPr>
              <w:tabs>
                <w:tab w:val="left" w:pos="6120"/>
              </w:tabs>
              <w:ind w:left="643" w:right="20" w:firstLine="0"/>
              <w:rPr>
                <w:sz w:val="18"/>
              </w:rPr>
            </w:pPr>
            <w:r w:rsidRPr="00BF6115">
              <w:rPr>
                <w:sz w:val="18"/>
              </w:rPr>
              <w:t>Department of Computer Science</w:t>
            </w:r>
          </w:p>
          <w:p w14:paraId="042C0DAD" w14:textId="77777777" w:rsidR="002B6670" w:rsidRPr="00BF6115" w:rsidRDefault="002B6670" w:rsidP="007F0A51">
            <w:pPr>
              <w:tabs>
                <w:tab w:val="left" w:pos="6120"/>
              </w:tabs>
              <w:ind w:left="643" w:right="20" w:firstLine="0"/>
              <w:rPr>
                <w:sz w:val="18"/>
              </w:rPr>
            </w:pPr>
            <w:r w:rsidRPr="00BF6115">
              <w:rPr>
                <w:sz w:val="18"/>
              </w:rPr>
              <w:t>2366 Main Mall</w:t>
            </w:r>
          </w:p>
          <w:p w14:paraId="291568D6" w14:textId="77777777" w:rsidR="002B6670" w:rsidRPr="00BF6115" w:rsidRDefault="002B6670" w:rsidP="007F0A51">
            <w:pPr>
              <w:tabs>
                <w:tab w:val="left" w:pos="6120"/>
              </w:tabs>
              <w:ind w:left="643" w:right="20" w:firstLine="0"/>
              <w:rPr>
                <w:sz w:val="18"/>
                <w:lang w:val="fr-FR"/>
              </w:rPr>
            </w:pPr>
            <w:r w:rsidRPr="00BF6115">
              <w:rPr>
                <w:sz w:val="18"/>
                <w:lang w:val="fr-FR"/>
              </w:rPr>
              <w:t>Vancouver, B.C.  Canada  V6T 1Z4</w:t>
            </w:r>
          </w:p>
          <w:p w14:paraId="35639C0E" w14:textId="77777777" w:rsidR="002B6670" w:rsidRPr="00BF6115" w:rsidRDefault="002B6670" w:rsidP="007F0A51">
            <w:pPr>
              <w:ind w:left="643" w:right="20" w:firstLine="0"/>
              <w:rPr>
                <w:sz w:val="18"/>
                <w:lang w:val="fr-FR"/>
              </w:rPr>
            </w:pPr>
            <w:r w:rsidRPr="00BF6115">
              <w:rPr>
                <w:sz w:val="18"/>
                <w:lang w:val="fr-FR"/>
              </w:rPr>
              <w:t>tel:   (604) 822-3061</w:t>
            </w:r>
          </w:p>
          <w:p w14:paraId="49669569" w14:textId="77777777" w:rsidR="002B6670" w:rsidRPr="00BF6115" w:rsidRDefault="002B6670" w:rsidP="007F0A51">
            <w:pPr>
              <w:tabs>
                <w:tab w:val="left" w:pos="6120"/>
              </w:tabs>
              <w:ind w:left="643" w:right="20" w:firstLine="0"/>
              <w:rPr>
                <w:sz w:val="18"/>
              </w:rPr>
            </w:pPr>
            <w:r w:rsidRPr="00BF6115">
              <w:rPr>
                <w:sz w:val="18"/>
              </w:rPr>
              <w:t>fax:  (604) 822-4231</w:t>
            </w:r>
          </w:p>
        </w:tc>
      </w:tr>
    </w:tbl>
    <w:p w14:paraId="39A0C5D8" w14:textId="77777777" w:rsidR="002B6670" w:rsidRPr="00D0778B" w:rsidRDefault="002B6670" w:rsidP="00C758B4">
      <w:pPr>
        <w:pStyle w:val="Subtitle"/>
        <w:ind w:hanging="18"/>
        <w:rPr>
          <w:rStyle w:val="componentstylestandardnoheader"/>
          <w:rFonts w:ascii="Arial" w:hAnsi="Arial" w:cs="Arial"/>
          <w:b/>
          <w:lang w:val="en-TT"/>
        </w:rPr>
      </w:pPr>
      <w:r w:rsidRPr="00BF6115">
        <w:rPr>
          <w:rFonts w:ascii="Arial" w:hAnsi="Arial" w:cs="Arial"/>
          <w:b/>
          <w:bCs/>
          <w:sz w:val="24"/>
        </w:rPr>
        <w:t>Project Title:</w:t>
      </w:r>
      <w:r w:rsidRPr="00BF6115">
        <w:rPr>
          <w:rFonts w:ascii="Arial" w:hAnsi="Arial" w:cs="Arial"/>
          <w:sz w:val="24"/>
        </w:rPr>
        <w:t xml:space="preserve"> </w:t>
      </w:r>
      <w:r w:rsidR="00C758B4" w:rsidRPr="00552A9D">
        <w:rPr>
          <w:rFonts w:ascii="Arial" w:hAnsi="Arial" w:cs="Arial"/>
          <w:b/>
          <w:bCs/>
          <w:sz w:val="24"/>
        </w:rPr>
        <w:t>Crowdsourcing haptic design and evaluation</w:t>
      </w:r>
      <w:r w:rsidRPr="00BF6115">
        <w:rPr>
          <w:rStyle w:val="componentstylestandardnoheader"/>
          <w:rFonts w:ascii="Arial" w:hAnsi="Arial" w:cs="Arial"/>
          <w:sz w:val="24"/>
        </w:rPr>
        <w:br/>
      </w:r>
      <w:r w:rsidRPr="00BF6115">
        <w:rPr>
          <w:rFonts w:ascii="Arial" w:hAnsi="Arial" w:cs="Arial"/>
          <w:sz w:val="24"/>
        </w:rPr>
        <w:t xml:space="preserve"> (UBC Ethics #H</w:t>
      </w:r>
      <w:r>
        <w:rPr>
          <w:rFonts w:ascii="Arial" w:hAnsi="Arial" w:cs="Arial"/>
          <w:sz w:val="24"/>
        </w:rPr>
        <w:t>13-016</w:t>
      </w:r>
      <w:r w:rsidR="00D0778B">
        <w:rPr>
          <w:rFonts w:ascii="Arial" w:hAnsi="Arial" w:cs="Arial"/>
          <w:sz w:val="24"/>
        </w:rPr>
        <w:t>46</w:t>
      </w:r>
      <w:r w:rsidRPr="00BF6115">
        <w:rPr>
          <w:rStyle w:val="componentstylestandardnoheader"/>
        </w:rPr>
        <w:t>)</w:t>
      </w:r>
    </w:p>
    <w:p w14:paraId="67D2B4A0" w14:textId="77777777" w:rsidR="002B6670" w:rsidRPr="00BF6115" w:rsidRDefault="002B6670" w:rsidP="002B6670">
      <w:pPr>
        <w:pStyle w:val="Subtitle"/>
        <w:spacing w:after="0"/>
        <w:ind w:firstLine="0"/>
        <w:rPr>
          <w:rFonts w:ascii="Arial" w:hAnsi="Arial" w:cs="Arial"/>
          <w:sz w:val="20"/>
        </w:rPr>
      </w:pPr>
      <w:r w:rsidRPr="00BF6115">
        <w:rPr>
          <w:rFonts w:ascii="Arial" w:hAnsi="Arial" w:cs="Arial"/>
          <w:b/>
          <w:bCs/>
          <w:sz w:val="20"/>
        </w:rPr>
        <w:t>Princ</w:t>
      </w:r>
      <w:r>
        <w:rPr>
          <w:rFonts w:ascii="Arial" w:hAnsi="Arial" w:cs="Arial"/>
          <w:b/>
          <w:bCs/>
          <w:sz w:val="20"/>
        </w:rPr>
        <w:t>ipal Investigator</w:t>
      </w:r>
      <w:r w:rsidRPr="00BF6115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sz w:val="20"/>
        </w:rPr>
        <w:t xml:space="preserve"> Karon MacLean,</w:t>
      </w:r>
      <w:r w:rsidRPr="00BF611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Professor,</w:t>
      </w:r>
      <w:r w:rsidRPr="00BF6115">
        <w:rPr>
          <w:rFonts w:ascii="Arial" w:hAnsi="Arial" w:cs="Arial"/>
          <w:sz w:val="20"/>
        </w:rPr>
        <w:t xml:space="preserve"> Dept</w:t>
      </w:r>
      <w:r>
        <w:rPr>
          <w:rFonts w:ascii="Arial" w:hAnsi="Arial" w:cs="Arial"/>
          <w:sz w:val="20"/>
        </w:rPr>
        <w:t>.</w:t>
      </w:r>
      <w:r w:rsidRPr="00BF6115">
        <w:rPr>
          <w:rFonts w:ascii="Arial" w:hAnsi="Arial" w:cs="Arial"/>
          <w:sz w:val="20"/>
        </w:rPr>
        <w:t xml:space="preserve"> of Computer S</w:t>
      </w:r>
      <w:r>
        <w:rPr>
          <w:rFonts w:ascii="Arial" w:hAnsi="Arial" w:cs="Arial"/>
          <w:sz w:val="20"/>
        </w:rPr>
        <w:t>cience,</w:t>
      </w:r>
      <w:r w:rsidRPr="00BF6115">
        <w:rPr>
          <w:rFonts w:ascii="Arial" w:hAnsi="Arial" w:cs="Arial"/>
          <w:sz w:val="20"/>
        </w:rPr>
        <w:t xml:space="preserve"> 604-822-8169</w:t>
      </w:r>
    </w:p>
    <w:p w14:paraId="19685111" w14:textId="77777777" w:rsidR="00097CE4" w:rsidRPr="00D30DBE" w:rsidRDefault="002B6670" w:rsidP="002B6670">
      <w:pPr>
        <w:pStyle w:val="Subtitle"/>
        <w:spacing w:after="0"/>
        <w:ind w:hanging="18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Co-</w:t>
      </w:r>
      <w:r w:rsidRPr="00BF6115">
        <w:rPr>
          <w:rFonts w:ascii="Arial" w:hAnsi="Arial" w:cs="Arial"/>
          <w:b/>
          <w:bCs/>
          <w:sz w:val="20"/>
        </w:rPr>
        <w:t>Investigator</w:t>
      </w:r>
      <w:r w:rsidRPr="00D30DBE">
        <w:rPr>
          <w:rFonts w:ascii="Arial" w:hAnsi="Arial" w:cs="Arial"/>
          <w:b/>
          <w:bCs/>
          <w:sz w:val="20"/>
        </w:rPr>
        <w:t>:</w:t>
      </w:r>
      <w:r w:rsidRPr="00D30DBE">
        <w:rPr>
          <w:rFonts w:ascii="Arial" w:hAnsi="Arial" w:cs="Arial"/>
          <w:sz w:val="20"/>
        </w:rPr>
        <w:t xml:space="preserve"> </w:t>
      </w:r>
      <w:r w:rsidR="00097CE4" w:rsidRPr="00D30DBE">
        <w:rPr>
          <w:rFonts w:ascii="Arial" w:hAnsi="Arial" w:cs="Arial"/>
          <w:sz w:val="20"/>
        </w:rPr>
        <w:t>Hasti Seifi, Ph.D. Student, Dept. of Computer Science, 7789891650</w:t>
      </w:r>
    </w:p>
    <w:p w14:paraId="51FAC514" w14:textId="77777777" w:rsidR="002B6670" w:rsidRDefault="002B6670" w:rsidP="002B6670">
      <w:pPr>
        <w:pStyle w:val="Subtitle"/>
        <w:spacing w:after="0"/>
        <w:ind w:hanging="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Oliver Schneider, Ph.D. Student, Dept. of Computer Science,</w:t>
      </w:r>
      <w:r w:rsidRPr="00BF6115">
        <w:rPr>
          <w:rFonts w:ascii="Arial" w:hAnsi="Arial" w:cs="Arial"/>
          <w:sz w:val="20"/>
        </w:rPr>
        <w:t xml:space="preserve"> 604-827-39</w:t>
      </w:r>
      <w:r>
        <w:rPr>
          <w:rFonts w:ascii="Arial" w:hAnsi="Arial" w:cs="Arial"/>
          <w:sz w:val="20"/>
        </w:rPr>
        <w:t>8</w:t>
      </w:r>
      <w:r w:rsidRPr="00BF6115">
        <w:rPr>
          <w:rFonts w:ascii="Arial" w:hAnsi="Arial" w:cs="Arial"/>
          <w:sz w:val="20"/>
        </w:rPr>
        <w:t>2</w:t>
      </w:r>
    </w:p>
    <w:p w14:paraId="1C676A2F" w14:textId="77777777" w:rsidR="00A01397" w:rsidRDefault="00A01397" w:rsidP="002B6670">
      <w:pPr>
        <w:pStyle w:val="Subtitle"/>
        <w:spacing w:after="0"/>
        <w:ind w:hanging="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Salma Kashani, MSc., Dept. of Electrical and Computer Engineering</w:t>
      </w:r>
    </w:p>
    <w:p w14:paraId="46613F5A" w14:textId="77777777" w:rsidR="00A01397" w:rsidRDefault="00A01397" w:rsidP="002B6670">
      <w:pPr>
        <w:pStyle w:val="Subtitle"/>
        <w:spacing w:after="0"/>
        <w:ind w:hanging="1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Matthew Chun, BSc. Student, Dept. of Computer Science</w:t>
      </w:r>
    </w:p>
    <w:p w14:paraId="1BC834F7" w14:textId="77777777" w:rsidR="002B6670" w:rsidRPr="00BF6115" w:rsidRDefault="002B6670" w:rsidP="002B6670">
      <w:pPr>
        <w:pStyle w:val="bodytext"/>
        <w:ind w:firstLine="0"/>
        <w:rPr>
          <w:sz w:val="8"/>
        </w:rPr>
      </w:pPr>
    </w:p>
    <w:p w14:paraId="6AA4B654" w14:textId="77777777" w:rsidR="00B427FE" w:rsidRDefault="002B6670" w:rsidP="00823CE9">
      <w:pPr>
        <w:jc w:val="both"/>
      </w:pPr>
      <w:r w:rsidRPr="00832714">
        <w:rPr>
          <w:szCs w:val="24"/>
        </w:rPr>
        <w:t xml:space="preserve">The purpose of this </w:t>
      </w:r>
      <w:r>
        <w:rPr>
          <w:szCs w:val="24"/>
        </w:rPr>
        <w:t>study</w:t>
      </w:r>
      <w:r w:rsidRPr="00832714">
        <w:rPr>
          <w:szCs w:val="24"/>
        </w:rPr>
        <w:t xml:space="preserve"> is to </w:t>
      </w:r>
      <w:r w:rsidR="00097CE4">
        <w:rPr>
          <w:szCs w:val="24"/>
        </w:rPr>
        <w:t xml:space="preserve">understand the </w:t>
      </w:r>
      <w:r w:rsidR="00A00C60">
        <w:rPr>
          <w:szCs w:val="24"/>
        </w:rPr>
        <w:t xml:space="preserve">context and </w:t>
      </w:r>
      <w:r w:rsidR="00097CE4">
        <w:rPr>
          <w:szCs w:val="24"/>
        </w:rPr>
        <w:t xml:space="preserve">usage </w:t>
      </w:r>
      <w:r w:rsidR="00DC103B">
        <w:rPr>
          <w:szCs w:val="24"/>
        </w:rPr>
        <w:t>scenarios</w:t>
      </w:r>
      <w:r w:rsidR="00097CE4">
        <w:rPr>
          <w:szCs w:val="24"/>
        </w:rPr>
        <w:t xml:space="preserve"> </w:t>
      </w:r>
      <w:r w:rsidR="00FF1AA8" w:rsidRPr="00A00C60">
        <w:rPr>
          <w:szCs w:val="24"/>
        </w:rPr>
        <w:t xml:space="preserve">for everyday applications such as tracking </w:t>
      </w:r>
      <w:r w:rsidR="00823CE9">
        <w:rPr>
          <w:szCs w:val="24"/>
        </w:rPr>
        <w:t>a</w:t>
      </w:r>
      <w:r w:rsidR="00FF1AA8" w:rsidRPr="00A00C60">
        <w:rPr>
          <w:szCs w:val="24"/>
        </w:rPr>
        <w:t xml:space="preserve"> workout or timing </w:t>
      </w:r>
      <w:r w:rsidR="00823CE9">
        <w:rPr>
          <w:szCs w:val="24"/>
        </w:rPr>
        <w:t>a</w:t>
      </w:r>
      <w:r w:rsidR="00FF1AA8" w:rsidRPr="00A00C60">
        <w:rPr>
          <w:szCs w:val="24"/>
        </w:rPr>
        <w:t xml:space="preserve"> public talk.</w:t>
      </w:r>
      <w:r w:rsidR="00FF1AA8">
        <w:rPr>
          <w:szCs w:val="24"/>
        </w:rPr>
        <w:t xml:space="preserve"> Further, the study seeks to investigate characteristics of </w:t>
      </w:r>
      <w:r w:rsidR="00A00C60">
        <w:rPr>
          <w:szCs w:val="24"/>
        </w:rPr>
        <w:t xml:space="preserve">desirable </w:t>
      </w:r>
      <w:r w:rsidR="00FF1AA8">
        <w:rPr>
          <w:szCs w:val="24"/>
        </w:rPr>
        <w:t xml:space="preserve">software </w:t>
      </w:r>
      <w:r w:rsidR="00097CE4">
        <w:rPr>
          <w:szCs w:val="24"/>
        </w:rPr>
        <w:t>notifications</w:t>
      </w:r>
      <w:r w:rsidR="00FF1AA8">
        <w:rPr>
          <w:szCs w:val="24"/>
        </w:rPr>
        <w:t xml:space="preserve"> </w:t>
      </w:r>
      <w:r w:rsidR="00703831">
        <w:rPr>
          <w:szCs w:val="24"/>
        </w:rPr>
        <w:t>in</w:t>
      </w:r>
      <w:r w:rsidR="00FF1AA8">
        <w:rPr>
          <w:szCs w:val="24"/>
        </w:rPr>
        <w:t xml:space="preserve"> those scenarios</w:t>
      </w:r>
      <w:r w:rsidRPr="00832714">
        <w:rPr>
          <w:szCs w:val="24"/>
        </w:rPr>
        <w:t>.</w:t>
      </w:r>
      <w:r>
        <w:rPr>
          <w:szCs w:val="24"/>
        </w:rPr>
        <w:t xml:space="preserve"> </w:t>
      </w:r>
      <w:r w:rsidR="00B427FE">
        <w:rPr>
          <w:szCs w:val="24"/>
        </w:rPr>
        <w:t xml:space="preserve">During the experiment, </w:t>
      </w:r>
      <w:r w:rsidR="00B427FE">
        <w:t>w</w:t>
      </w:r>
      <w:r>
        <w:t xml:space="preserve">e will </w:t>
      </w:r>
      <w:r w:rsidR="00B427FE">
        <w:t xml:space="preserve">provide you with an </w:t>
      </w:r>
      <w:r w:rsidR="00D83F87">
        <w:t xml:space="preserve">imaginary </w:t>
      </w:r>
      <w:r w:rsidR="00B427FE">
        <w:t>everyday application or usage scenario</w:t>
      </w:r>
      <w:r w:rsidR="00BE1053">
        <w:t xml:space="preserve"> </w:t>
      </w:r>
      <w:r w:rsidR="00B427FE">
        <w:t xml:space="preserve">and </w:t>
      </w:r>
      <w:r>
        <w:t xml:space="preserve">ask you to </w:t>
      </w:r>
      <w:r w:rsidR="00B427FE">
        <w:t>indicate the kind</w:t>
      </w:r>
      <w:r w:rsidR="00D83F87">
        <w:t>s</w:t>
      </w:r>
      <w:r w:rsidR="00B427FE">
        <w:t xml:space="preserve"> of notifications you would like to receive from </w:t>
      </w:r>
      <w:r w:rsidR="00D83F87">
        <w:t xml:space="preserve">a </w:t>
      </w:r>
      <w:r w:rsidR="00BE1053">
        <w:t xml:space="preserve">software tool (e.g., </w:t>
      </w:r>
      <w:r w:rsidR="00B427FE">
        <w:t>cellphone</w:t>
      </w:r>
      <w:r w:rsidR="00BE1053">
        <w:t xml:space="preserve"> or smartwatch</w:t>
      </w:r>
      <w:r w:rsidR="00B427FE">
        <w:t xml:space="preserve"> application</w:t>
      </w:r>
      <w:r w:rsidR="00BE1053">
        <w:t xml:space="preserve">). We may ask you to </w:t>
      </w:r>
      <w:r w:rsidR="00ED6055">
        <w:t xml:space="preserve">structure or </w:t>
      </w:r>
      <w:r w:rsidR="00BE1053">
        <w:t>describe the notifications in a specific way  (e.g., using metaphors</w:t>
      </w:r>
      <w:r w:rsidR="00D30DBE">
        <w:t>, drawing</w:t>
      </w:r>
      <w:r w:rsidR="00BE1053">
        <w:t xml:space="preserve">). We may also ask you to attend to a set of visual, auditory, or tactile (e.g., vibrations) </w:t>
      </w:r>
      <w:r w:rsidR="00ED6055">
        <w:t>notification</w:t>
      </w:r>
      <w:r w:rsidR="00D30DBE">
        <w:t>s</w:t>
      </w:r>
      <w:r w:rsidR="00ED6055">
        <w:t xml:space="preserve"> </w:t>
      </w:r>
      <w:r w:rsidR="00BE1053">
        <w:t>and structure</w:t>
      </w:r>
      <w:r w:rsidR="00D83F87">
        <w:t>, modify,</w:t>
      </w:r>
      <w:r w:rsidR="00BE1053">
        <w:t xml:space="preserve"> or describe the notifications </w:t>
      </w:r>
      <w:r w:rsidR="00ED6055">
        <w:t>based on some given criteria</w:t>
      </w:r>
      <w:r w:rsidR="00BE1053">
        <w:t xml:space="preserve">. </w:t>
      </w:r>
    </w:p>
    <w:p w14:paraId="4BF3A31C" w14:textId="77777777" w:rsidR="002B6670" w:rsidRPr="00BF6115" w:rsidRDefault="002B6670" w:rsidP="002B6670">
      <w:pPr>
        <w:pStyle w:val="bodytext"/>
        <w:ind w:left="4320" w:hanging="4320"/>
        <w:rPr>
          <w:sz w:val="8"/>
        </w:rPr>
      </w:pPr>
    </w:p>
    <w:p w14:paraId="5CC546E8" w14:textId="1192694C" w:rsidR="002B6670" w:rsidRPr="00D0778B" w:rsidRDefault="002B6670" w:rsidP="00DB62EE">
      <w:pPr>
        <w:spacing w:before="0"/>
        <w:ind w:left="2880" w:hanging="2880"/>
        <w:rPr>
          <w:rFonts w:ascii="Times" w:hAnsi="Times"/>
          <w:color w:val="FF0000"/>
          <w:sz w:val="20"/>
        </w:rPr>
      </w:pPr>
      <w:r w:rsidRPr="00BF6115">
        <w:t>REIMBURSEMENT:</w:t>
      </w:r>
      <w:r w:rsidRPr="00BF6115">
        <w:tab/>
      </w:r>
      <w:r w:rsidR="00DC103B">
        <w:rPr>
          <w:szCs w:val="24"/>
        </w:rPr>
        <w:t>$</w:t>
      </w:r>
      <w:r w:rsidR="004C22D2">
        <w:rPr>
          <w:szCs w:val="24"/>
        </w:rPr>
        <w:t>2</w:t>
      </w:r>
      <w:r w:rsidR="00DC103B">
        <w:rPr>
          <w:szCs w:val="24"/>
        </w:rPr>
        <w:t>.</w:t>
      </w:r>
      <w:r w:rsidR="004C22D2">
        <w:rPr>
          <w:szCs w:val="24"/>
        </w:rPr>
        <w:t>2</w:t>
      </w:r>
      <w:r w:rsidR="00DC103B">
        <w:rPr>
          <w:szCs w:val="24"/>
        </w:rPr>
        <w:t>5</w:t>
      </w:r>
      <w:r w:rsidR="00F21FD0">
        <w:rPr>
          <w:szCs w:val="24"/>
        </w:rPr>
        <w:t xml:space="preserve"> ($4.5/hour)</w:t>
      </w:r>
    </w:p>
    <w:p w14:paraId="173E150A" w14:textId="38DE45E7" w:rsidR="002B6670" w:rsidRPr="00BF6115" w:rsidRDefault="002B6670" w:rsidP="00DB62EE">
      <w:pPr>
        <w:pStyle w:val="bodytext"/>
        <w:spacing w:line="240" w:lineRule="auto"/>
        <w:ind w:left="2880" w:hanging="2880"/>
      </w:pPr>
      <w:r w:rsidRPr="00BF6115">
        <w:t>TIME COMMITMENT:</w:t>
      </w:r>
      <w:r w:rsidRPr="00BF6115">
        <w:tab/>
      </w:r>
      <w:r w:rsidR="0048593C">
        <w:t>3</w:t>
      </w:r>
      <w:r w:rsidR="0048593C">
        <w:t xml:space="preserve">0 </w:t>
      </w:r>
      <w:r w:rsidR="00D0778B">
        <w:t>minutes</w:t>
      </w:r>
    </w:p>
    <w:p w14:paraId="43B9E38B" w14:textId="77777777" w:rsidR="002B6670" w:rsidRPr="001676AB" w:rsidRDefault="002B6670" w:rsidP="002B6670">
      <w:pPr>
        <w:pStyle w:val="bodytext"/>
        <w:spacing w:line="240" w:lineRule="auto"/>
        <w:ind w:left="2880" w:hanging="2880"/>
        <w:rPr>
          <w:i/>
          <w:iCs/>
        </w:rPr>
      </w:pPr>
      <w:r w:rsidRPr="00BF6115">
        <w:t>CONFIDENTIALITY:</w:t>
      </w:r>
      <w:r w:rsidRPr="00BF6115">
        <w:tab/>
      </w:r>
      <w:r w:rsidRPr="00BF6115">
        <w:rPr>
          <w:i/>
          <w:iCs/>
        </w:rPr>
        <w:t xml:space="preserve">You will not be identified by name in any study reports. </w:t>
      </w:r>
      <w:r>
        <w:rPr>
          <w:i/>
          <w:iCs/>
        </w:rPr>
        <w:t>Any identifiable d</w:t>
      </w:r>
      <w:r w:rsidRPr="00BF6115">
        <w:rPr>
          <w:i/>
          <w:iCs/>
        </w:rPr>
        <w:t>ata gathered from this experiment will be stored in a secure Computer Science account access</w:t>
      </w:r>
      <w:r>
        <w:rPr>
          <w:i/>
          <w:iCs/>
        </w:rPr>
        <w:t>ible only to the experimenters.</w:t>
      </w:r>
    </w:p>
    <w:p w14:paraId="4D5B2D34" w14:textId="77777777" w:rsidR="002B6670" w:rsidRPr="00BF6115" w:rsidRDefault="002B6670" w:rsidP="002B6670">
      <w:pPr>
        <w:pStyle w:val="bodytext"/>
        <w:spacing w:line="240" w:lineRule="auto"/>
        <w:ind w:left="3600" w:hanging="3600"/>
        <w:rPr>
          <w:i/>
          <w:iCs/>
          <w:sz w:val="8"/>
        </w:rPr>
      </w:pPr>
    </w:p>
    <w:p w14:paraId="3DE1F856" w14:textId="4FA4A297" w:rsidR="002B6670" w:rsidRPr="00BF6115" w:rsidRDefault="00D83F87">
      <w:pPr>
        <w:pStyle w:val="bodytext"/>
        <w:jc w:val="both"/>
      </w:pPr>
      <w:r>
        <w:t xml:space="preserve">If you have </w:t>
      </w:r>
      <w:r w:rsidR="002B6670" w:rsidRPr="00BF6115">
        <w:t>ANY QUESTIONS about the instructions or the procedures of this study</w:t>
      </w:r>
      <w:r>
        <w:t xml:space="preserve">, feel free to contact </w:t>
      </w:r>
      <w:hyperlink r:id="rId8" w:history="1">
        <w:r w:rsidR="00BD225A" w:rsidRPr="003651D0">
          <w:rPr>
            <w:rStyle w:val="Hyperlink"/>
          </w:rPr>
          <w:t>salma@kashani.ca</w:t>
        </w:r>
      </w:hyperlink>
      <w:r w:rsidR="00BD225A">
        <w:t xml:space="preserve"> or </w:t>
      </w:r>
      <w:hyperlink r:id="rId9" w:history="1">
        <w:r w:rsidR="00BD225A" w:rsidRPr="00BD225A">
          <w:rPr>
            <w:rStyle w:val="Hyperlink"/>
          </w:rPr>
          <w:t>mchun345@gmail.com</w:t>
        </w:r>
      </w:hyperlink>
      <w:r w:rsidR="002B6670" w:rsidRPr="00BF6115">
        <w:t xml:space="preserve">. Your participation in this study is entirely voluntary and </w:t>
      </w:r>
      <w:r w:rsidR="002B6670" w:rsidRPr="006B5943">
        <w:rPr>
          <w:b/>
        </w:rPr>
        <w:t>you may refuse to participate or withdraw from the study at any time without jeopardy</w:t>
      </w:r>
      <w:r w:rsidR="002B6670" w:rsidRPr="00BF6115">
        <w:t xml:space="preserve">. </w:t>
      </w:r>
      <w:r w:rsidR="00ED6055">
        <w:t>Checking the box below indicates that you</w:t>
      </w:r>
      <w:r>
        <w:t xml:space="preserve"> are more than 19 years old and </w:t>
      </w:r>
      <w:r w:rsidR="002B6670" w:rsidRPr="00BF6115">
        <w:t>that you have consent to participate in this study.</w:t>
      </w:r>
    </w:p>
    <w:p w14:paraId="2100C9EB" w14:textId="77777777" w:rsidR="002B6670" w:rsidRDefault="002B6670" w:rsidP="002B6670">
      <w:pPr>
        <w:pStyle w:val="bodytext"/>
        <w:jc w:val="both"/>
      </w:pPr>
      <w:r w:rsidRPr="00BF6115">
        <w:t xml:space="preserve"> If you have any concerns about yo</w:t>
      </w:r>
      <w:bookmarkStart w:id="0" w:name="_GoBack"/>
      <w:bookmarkEnd w:id="0"/>
      <w:r w:rsidRPr="00BF6115">
        <w:t xml:space="preserve">ur treatment or rights as a research </w:t>
      </w:r>
      <w:r>
        <w:t>participant</w:t>
      </w:r>
      <w:r w:rsidRPr="00BF6115">
        <w:t>, you may contact the Research Subject Info Line in the UBC Office of Research Services at 604-822-8598.</w:t>
      </w:r>
    </w:p>
    <w:p w14:paraId="364F0B92" w14:textId="77777777" w:rsidR="002B6670" w:rsidRPr="00F76D03" w:rsidRDefault="002B6670" w:rsidP="002B6670">
      <w:pPr>
        <w:pStyle w:val="BodyTextFirstIndent"/>
        <w:spacing w:line="360" w:lineRule="auto"/>
        <w:ind w:firstLine="0"/>
      </w:pPr>
    </w:p>
    <w:sectPr w:rsidR="002B6670" w:rsidRPr="00F76D03" w:rsidSect="002B6670">
      <w:footerReference w:type="default" r:id="rId10"/>
      <w:footerReference w:type="first" r:id="rId11"/>
      <w:type w:val="continuous"/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5DBA4" w14:textId="77777777" w:rsidR="00145417" w:rsidRDefault="00145417">
      <w:r>
        <w:separator/>
      </w:r>
    </w:p>
  </w:endnote>
  <w:endnote w:type="continuationSeparator" w:id="0">
    <w:p w14:paraId="21CAB281" w14:textId="77777777" w:rsidR="00145417" w:rsidRDefault="00145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D3CD1" w14:textId="77777777" w:rsidR="002B6670" w:rsidRPr="00A74947" w:rsidRDefault="002B6670" w:rsidP="00920CE4">
    <w:pPr>
      <w:pStyle w:val="Footer"/>
      <w:jc w:val="center"/>
      <w:rPr>
        <w:i w:val="0"/>
      </w:rPr>
    </w:pPr>
    <w:r w:rsidRPr="005E0FD5">
      <w:rPr>
        <w:i w:val="0"/>
      </w:rPr>
      <w:t>Versio</w:t>
    </w:r>
    <w:r>
      <w:rPr>
        <w:i w:val="0"/>
      </w:rPr>
      <w:t xml:space="preserve">n 1.0 / </w:t>
    </w:r>
    <w:r w:rsidR="00920CE4">
      <w:rPr>
        <w:i w:val="0"/>
      </w:rPr>
      <w:t>June 14</w:t>
    </w:r>
    <w:r>
      <w:rPr>
        <w:i w:val="0"/>
      </w:rPr>
      <w:t>, 201</w:t>
    </w:r>
    <w:r w:rsidR="00920CE4">
      <w:rPr>
        <w:i w:val="0"/>
      </w:rPr>
      <w:t>3</w:t>
    </w:r>
    <w:r>
      <w:rPr>
        <w:i w:val="0"/>
      </w:rPr>
      <w:t xml:space="preserve"> / Page 2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A6A52" w14:textId="597C0318" w:rsidR="002B6670" w:rsidRPr="005E0FD5" w:rsidRDefault="002B6670" w:rsidP="00DB62EE">
    <w:pPr>
      <w:pStyle w:val="Footer"/>
      <w:jc w:val="center"/>
      <w:rPr>
        <w:i w:val="0"/>
      </w:rPr>
    </w:pPr>
    <w:r w:rsidRPr="005E0FD5">
      <w:rPr>
        <w:i w:val="0"/>
      </w:rPr>
      <w:t>Versio</w:t>
    </w:r>
    <w:r>
      <w:rPr>
        <w:i w:val="0"/>
      </w:rPr>
      <w:t xml:space="preserve">n 1.0 / </w:t>
    </w:r>
    <w:del w:id="1" w:author="Hasti Seifi" w:date="2015-08-04T09:37:00Z">
      <w:r w:rsidR="00F21FD0" w:rsidDel="00DB62EE">
        <w:rPr>
          <w:i w:val="0"/>
        </w:rPr>
        <w:delText>May 07</w:delText>
      </w:r>
    </w:del>
    <w:ins w:id="2" w:author="Hasti Seifi" w:date="2015-08-04T09:37:00Z">
      <w:r w:rsidR="00DB62EE">
        <w:rPr>
          <w:i w:val="0"/>
        </w:rPr>
        <w:t>August 04</w:t>
      </w:r>
    </w:ins>
    <w:r>
      <w:rPr>
        <w:i w:val="0"/>
      </w:rPr>
      <w:t xml:space="preserve">, </w:t>
    </w:r>
    <w:r w:rsidR="00F21FD0">
      <w:rPr>
        <w:i w:val="0"/>
      </w:rPr>
      <w:t xml:space="preserve">2015 </w:t>
    </w:r>
    <w:r>
      <w:rPr>
        <w:i w:val="0"/>
      </w:rPr>
      <w:t>/ Page 1 of 1</w:t>
    </w:r>
  </w:p>
  <w:p w14:paraId="1C7DC074" w14:textId="77777777" w:rsidR="002B6670" w:rsidRDefault="002B66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32884" w14:textId="77777777" w:rsidR="00145417" w:rsidRDefault="00145417">
      <w:r>
        <w:separator/>
      </w:r>
    </w:p>
  </w:footnote>
  <w:footnote w:type="continuationSeparator" w:id="0">
    <w:p w14:paraId="032FA81D" w14:textId="77777777" w:rsidR="00145417" w:rsidRDefault="00145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2DCE7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5DC995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2300C4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3E096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4A26E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EC888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116981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DF03E7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D7870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A6689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82C79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57213D5"/>
    <w:multiLevelType w:val="hybridMultilevel"/>
    <w:tmpl w:val="FC887990"/>
    <w:lvl w:ilvl="0" w:tplc="040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sti Seifi">
    <w15:presenceInfo w15:providerId="Windows Live" w15:userId="14962b31bddfcd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intFractionalCharacterWidth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hyphenationZone w:val="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5A51"/>
    <w:rsid w:val="00021B89"/>
    <w:rsid w:val="00097CE4"/>
    <w:rsid w:val="000C2DA2"/>
    <w:rsid w:val="0013172B"/>
    <w:rsid w:val="001436ED"/>
    <w:rsid w:val="00145417"/>
    <w:rsid w:val="001E40C2"/>
    <w:rsid w:val="002B6670"/>
    <w:rsid w:val="00386D1E"/>
    <w:rsid w:val="003E4126"/>
    <w:rsid w:val="0048593C"/>
    <w:rsid w:val="004C22D2"/>
    <w:rsid w:val="0052297A"/>
    <w:rsid w:val="00552A9D"/>
    <w:rsid w:val="00587A42"/>
    <w:rsid w:val="00650AF7"/>
    <w:rsid w:val="00703831"/>
    <w:rsid w:val="00780DCD"/>
    <w:rsid w:val="007D2AB4"/>
    <w:rsid w:val="007E15F8"/>
    <w:rsid w:val="007F0A51"/>
    <w:rsid w:val="00823CE9"/>
    <w:rsid w:val="00840DDC"/>
    <w:rsid w:val="00886110"/>
    <w:rsid w:val="008D5A51"/>
    <w:rsid w:val="00920CE4"/>
    <w:rsid w:val="00954364"/>
    <w:rsid w:val="009771E3"/>
    <w:rsid w:val="00983A4D"/>
    <w:rsid w:val="00A00C60"/>
    <w:rsid w:val="00A01397"/>
    <w:rsid w:val="00A06626"/>
    <w:rsid w:val="00AC266E"/>
    <w:rsid w:val="00B427FE"/>
    <w:rsid w:val="00BD225A"/>
    <w:rsid w:val="00BE1053"/>
    <w:rsid w:val="00C758B4"/>
    <w:rsid w:val="00C8682A"/>
    <w:rsid w:val="00CC1808"/>
    <w:rsid w:val="00CC61E1"/>
    <w:rsid w:val="00CD5C8A"/>
    <w:rsid w:val="00D06163"/>
    <w:rsid w:val="00D0778B"/>
    <w:rsid w:val="00D30DBE"/>
    <w:rsid w:val="00D83F87"/>
    <w:rsid w:val="00DA143C"/>
    <w:rsid w:val="00DB62EE"/>
    <w:rsid w:val="00DC103B"/>
    <w:rsid w:val="00ED6055"/>
    <w:rsid w:val="00F21FD0"/>
    <w:rsid w:val="00F2240B"/>
    <w:rsid w:val="00FD08A9"/>
    <w:rsid w:val="00FF1A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197C3D"/>
  <w15:docId w15:val="{415CB105-DB83-478D-B6C6-125DE72A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B9"/>
    <w:pPr>
      <w:spacing w:before="60"/>
      <w:ind w:firstLine="360"/>
    </w:pPr>
    <w:rPr>
      <w:rFonts w:ascii="Times New Roman" w:hAnsi="Times New Roman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CE2DB9"/>
    <w:pPr>
      <w:keepNext/>
      <w:spacing w:before="240" w:after="60"/>
      <w:outlineLvl w:val="0"/>
    </w:pPr>
    <w:rPr>
      <w:rFonts w:ascii="Helvetica" w:hAnsi="Helvetica"/>
      <w:b/>
      <w:kern w:val="28"/>
      <w:sz w:val="28"/>
    </w:rPr>
  </w:style>
  <w:style w:type="paragraph" w:styleId="Heading2">
    <w:name w:val="heading 2"/>
    <w:basedOn w:val="Normal"/>
    <w:next w:val="Normal"/>
    <w:qFormat/>
    <w:rsid w:val="00CE2D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E2D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E2DB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E2DB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E2DB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E2DB9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CE2DB9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CE2DB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E2DB9"/>
    <w:pPr>
      <w:tabs>
        <w:tab w:val="right" w:pos="8640"/>
      </w:tabs>
      <w:spacing w:after="40" w:line="200" w:lineRule="exact"/>
    </w:pPr>
    <w:rPr>
      <w:rFonts w:ascii="Times" w:hAnsi="Times"/>
      <w:i/>
      <w:sz w:val="18"/>
    </w:rPr>
  </w:style>
  <w:style w:type="paragraph" w:styleId="Header">
    <w:name w:val="header"/>
    <w:basedOn w:val="Normal"/>
    <w:rsid w:val="00CE2DB9"/>
    <w:pPr>
      <w:tabs>
        <w:tab w:val="center" w:pos="4320"/>
        <w:tab w:val="right" w:pos="8640"/>
      </w:tabs>
      <w:spacing w:line="200" w:lineRule="exact"/>
    </w:pPr>
    <w:rPr>
      <w:rFonts w:ascii="Times" w:hAnsi="Times"/>
      <w:sz w:val="28"/>
    </w:rPr>
  </w:style>
  <w:style w:type="paragraph" w:customStyle="1" w:styleId="header2">
    <w:name w:val="header2"/>
    <w:basedOn w:val="Header"/>
    <w:rsid w:val="00CE2DB9"/>
    <w:pPr>
      <w:spacing w:before="120"/>
      <w:jc w:val="center"/>
    </w:pPr>
    <w:rPr>
      <w:spacing w:val="78"/>
    </w:rPr>
  </w:style>
  <w:style w:type="paragraph" w:customStyle="1" w:styleId="address">
    <w:name w:val="address"/>
    <w:basedOn w:val="Normal"/>
    <w:rsid w:val="00CE2DB9"/>
    <w:pPr>
      <w:ind w:left="4320"/>
    </w:pPr>
    <w:rPr>
      <w:rFonts w:ascii="Times" w:hAnsi="Times"/>
      <w:sz w:val="20"/>
    </w:rPr>
  </w:style>
  <w:style w:type="paragraph" w:customStyle="1" w:styleId="bodytext">
    <w:name w:val="bodytext"/>
    <w:basedOn w:val="Normal"/>
    <w:rsid w:val="00CE2DB9"/>
    <w:pPr>
      <w:spacing w:line="264" w:lineRule="auto"/>
    </w:pPr>
  </w:style>
  <w:style w:type="paragraph" w:customStyle="1" w:styleId="groupnamedate">
    <w:name w:val="group name/date"/>
    <w:basedOn w:val="bodytext"/>
    <w:rsid w:val="00CE2DB9"/>
    <w:pPr>
      <w:spacing w:before="0" w:after="240"/>
    </w:pPr>
  </w:style>
  <w:style w:type="paragraph" w:customStyle="1" w:styleId="signatureaddressee">
    <w:name w:val="signature/addressee"/>
    <w:basedOn w:val="bodytext"/>
    <w:rsid w:val="00CE2DB9"/>
    <w:pPr>
      <w:spacing w:before="0" w:line="220" w:lineRule="atLeast"/>
    </w:pPr>
    <w:rPr>
      <w:sz w:val="18"/>
    </w:rPr>
  </w:style>
  <w:style w:type="paragraph" w:customStyle="1" w:styleId="faxheads">
    <w:name w:val="fax heads"/>
    <w:basedOn w:val="bodytext"/>
    <w:rsid w:val="00CE2DB9"/>
    <w:pPr>
      <w:tabs>
        <w:tab w:val="left" w:pos="720"/>
        <w:tab w:val="left" w:pos="5040"/>
        <w:tab w:val="left" w:pos="5760"/>
      </w:tabs>
      <w:spacing w:before="0" w:after="360"/>
    </w:pPr>
  </w:style>
  <w:style w:type="paragraph" w:customStyle="1" w:styleId="Salutation1">
    <w:name w:val="Salutation1"/>
    <w:basedOn w:val="signatureaddressee"/>
    <w:next w:val="bodytext"/>
    <w:rsid w:val="00CE2DB9"/>
    <w:pPr>
      <w:spacing w:before="600"/>
    </w:pPr>
    <w:rPr>
      <w:sz w:val="22"/>
    </w:rPr>
  </w:style>
  <w:style w:type="paragraph" w:customStyle="1" w:styleId="Closing1">
    <w:name w:val="Closing1"/>
    <w:basedOn w:val="Salutation1"/>
    <w:rsid w:val="00CE2DB9"/>
    <w:pPr>
      <w:spacing w:after="840"/>
    </w:pPr>
  </w:style>
  <w:style w:type="paragraph" w:styleId="Salutation">
    <w:name w:val="Salutation"/>
    <w:basedOn w:val="Normal"/>
    <w:next w:val="Normal"/>
    <w:rsid w:val="00CE2DB9"/>
    <w:pPr>
      <w:spacing w:before="220" w:after="220" w:line="220" w:lineRule="atLeast"/>
    </w:pPr>
    <w:rPr>
      <w:spacing w:val="-5"/>
      <w:sz w:val="22"/>
    </w:rPr>
  </w:style>
  <w:style w:type="paragraph" w:styleId="BodyText0">
    <w:name w:val="Body Text"/>
    <w:basedOn w:val="Normal"/>
    <w:rsid w:val="00CE2DB9"/>
    <w:pPr>
      <w:spacing w:after="220" w:line="220" w:lineRule="atLeast"/>
      <w:jc w:val="both"/>
    </w:pPr>
    <w:rPr>
      <w:spacing w:val="-5"/>
      <w:sz w:val="22"/>
    </w:rPr>
  </w:style>
  <w:style w:type="paragraph" w:styleId="Closing">
    <w:name w:val="Closing"/>
    <w:basedOn w:val="Normal"/>
    <w:next w:val="Signature"/>
    <w:rsid w:val="00CE2DB9"/>
    <w:pPr>
      <w:keepNext/>
      <w:spacing w:after="60" w:line="220" w:lineRule="atLeast"/>
      <w:jc w:val="both"/>
    </w:pPr>
    <w:rPr>
      <w:spacing w:val="-5"/>
      <w:sz w:val="22"/>
    </w:rPr>
  </w:style>
  <w:style w:type="paragraph" w:styleId="Signature">
    <w:name w:val="Signature"/>
    <w:basedOn w:val="Normal"/>
    <w:next w:val="SignatureJobTitle"/>
    <w:rsid w:val="00CE2DB9"/>
    <w:pPr>
      <w:keepNext/>
      <w:spacing w:before="880" w:line="220" w:lineRule="atLeast"/>
    </w:pPr>
    <w:rPr>
      <w:spacing w:val="-5"/>
      <w:sz w:val="22"/>
    </w:rPr>
  </w:style>
  <w:style w:type="paragraph" w:customStyle="1" w:styleId="CompanyName">
    <w:name w:val="Company Name"/>
    <w:basedOn w:val="Normal"/>
    <w:rsid w:val="00CE2DB9"/>
    <w:pPr>
      <w:framePr w:w="3845" w:h="1584" w:hSpace="187" w:vSpace="187" w:wrap="notBeside" w:vAnchor="page" w:hAnchor="margin" w:y="894" w:anchorLock="1"/>
      <w:spacing w:line="280" w:lineRule="atLeast"/>
      <w:jc w:val="both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Normal"/>
    <w:rsid w:val="00CE2DB9"/>
    <w:pPr>
      <w:spacing w:after="220" w:line="220" w:lineRule="atLeast"/>
      <w:jc w:val="both"/>
    </w:pPr>
    <w:rPr>
      <w:noProof/>
      <w:spacing w:val="-5"/>
      <w:sz w:val="22"/>
    </w:rPr>
  </w:style>
  <w:style w:type="paragraph" w:customStyle="1" w:styleId="InsideAddress">
    <w:name w:val="Inside Address"/>
    <w:basedOn w:val="Normal"/>
    <w:rsid w:val="00CE2DB9"/>
    <w:pPr>
      <w:spacing w:line="220" w:lineRule="atLeast"/>
      <w:jc w:val="both"/>
    </w:pPr>
    <w:rPr>
      <w:spacing w:val="-5"/>
      <w:sz w:val="22"/>
    </w:rPr>
  </w:style>
  <w:style w:type="paragraph" w:customStyle="1" w:styleId="ReturnAddress">
    <w:name w:val="Return Address"/>
    <w:basedOn w:val="Normal"/>
    <w:rsid w:val="00CE2DB9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sz w:val="14"/>
    </w:rPr>
  </w:style>
  <w:style w:type="paragraph" w:customStyle="1" w:styleId="SignatureCompany">
    <w:name w:val="Signature Company"/>
    <w:basedOn w:val="Signature"/>
    <w:next w:val="Normal"/>
    <w:rsid w:val="00CE2DB9"/>
    <w:pPr>
      <w:spacing w:before="0"/>
    </w:pPr>
  </w:style>
  <w:style w:type="paragraph" w:customStyle="1" w:styleId="SignatureJobTitle">
    <w:name w:val="Signature Job Title"/>
    <w:basedOn w:val="Signature"/>
    <w:next w:val="SignatureCompany"/>
    <w:rsid w:val="00CE2DB9"/>
    <w:pPr>
      <w:spacing w:before="0"/>
    </w:pPr>
  </w:style>
  <w:style w:type="character" w:styleId="PageNumber">
    <w:name w:val="page number"/>
    <w:basedOn w:val="DefaultParagraphFont"/>
    <w:rsid w:val="00CE2DB9"/>
  </w:style>
  <w:style w:type="paragraph" w:styleId="Title">
    <w:name w:val="Title"/>
    <w:basedOn w:val="Normal"/>
    <w:qFormat/>
    <w:rsid w:val="00CE2D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CE2DB9"/>
    <w:pPr>
      <w:spacing w:after="60"/>
      <w:jc w:val="center"/>
      <w:outlineLvl w:val="1"/>
    </w:pPr>
    <w:rPr>
      <w:sz w:val="28"/>
      <w:szCs w:val="24"/>
    </w:rPr>
  </w:style>
  <w:style w:type="paragraph" w:styleId="DocumentMap">
    <w:name w:val="Document Map"/>
    <w:basedOn w:val="Normal"/>
    <w:semiHidden/>
    <w:rsid w:val="00CE2DB9"/>
    <w:pPr>
      <w:shd w:val="clear" w:color="auto" w:fill="000080"/>
    </w:pPr>
    <w:rPr>
      <w:rFonts w:ascii="Tahoma" w:hAnsi="Tahoma" w:cs="Tahoma"/>
    </w:rPr>
  </w:style>
  <w:style w:type="paragraph" w:styleId="BlockText">
    <w:name w:val="Block Text"/>
    <w:basedOn w:val="Normal"/>
    <w:rsid w:val="00CE2DB9"/>
    <w:pPr>
      <w:spacing w:after="120"/>
      <w:ind w:left="1440" w:right="1440"/>
    </w:pPr>
  </w:style>
  <w:style w:type="paragraph" w:styleId="BodyText2">
    <w:name w:val="Body Text 2"/>
    <w:basedOn w:val="Normal"/>
    <w:rsid w:val="00CE2DB9"/>
    <w:pPr>
      <w:spacing w:after="120" w:line="480" w:lineRule="auto"/>
    </w:pPr>
  </w:style>
  <w:style w:type="paragraph" w:styleId="BodyText3">
    <w:name w:val="Body Text 3"/>
    <w:basedOn w:val="Normal"/>
    <w:rsid w:val="00CE2DB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0"/>
    <w:rsid w:val="00CE2DB9"/>
    <w:pPr>
      <w:spacing w:after="120" w:line="240" w:lineRule="auto"/>
      <w:ind w:firstLine="210"/>
      <w:jc w:val="left"/>
    </w:pPr>
    <w:rPr>
      <w:spacing w:val="0"/>
      <w:sz w:val="24"/>
    </w:rPr>
  </w:style>
  <w:style w:type="paragraph" w:styleId="BodyTextIndent">
    <w:name w:val="Body Text Indent"/>
    <w:basedOn w:val="Normal"/>
    <w:rsid w:val="00CE2DB9"/>
    <w:pPr>
      <w:spacing w:after="120"/>
      <w:ind w:left="360"/>
    </w:pPr>
  </w:style>
  <w:style w:type="paragraph" w:styleId="BodyTextFirstIndent2">
    <w:name w:val="Body Text First Indent 2"/>
    <w:basedOn w:val="BodyTextIndent"/>
    <w:rsid w:val="00CE2DB9"/>
    <w:pPr>
      <w:ind w:firstLine="210"/>
    </w:pPr>
  </w:style>
  <w:style w:type="paragraph" w:styleId="BodyTextIndent2">
    <w:name w:val="Body Text Indent 2"/>
    <w:basedOn w:val="Normal"/>
    <w:rsid w:val="00CE2DB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E2DB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E2DB9"/>
    <w:pPr>
      <w:spacing w:before="120" w:after="120"/>
    </w:pPr>
    <w:rPr>
      <w:b/>
      <w:bCs/>
      <w:sz w:val="20"/>
    </w:rPr>
  </w:style>
  <w:style w:type="paragraph" w:styleId="CommentText">
    <w:name w:val="annotation text"/>
    <w:basedOn w:val="Normal"/>
    <w:link w:val="CommentTextChar"/>
    <w:semiHidden/>
    <w:rsid w:val="00CE2DB9"/>
    <w:rPr>
      <w:sz w:val="20"/>
    </w:rPr>
  </w:style>
  <w:style w:type="paragraph" w:styleId="E-mailSignature">
    <w:name w:val="E-mail Signature"/>
    <w:basedOn w:val="Normal"/>
    <w:rsid w:val="00CE2DB9"/>
  </w:style>
  <w:style w:type="paragraph" w:styleId="EndnoteText">
    <w:name w:val="endnote text"/>
    <w:basedOn w:val="Normal"/>
    <w:semiHidden/>
    <w:rsid w:val="00CE2DB9"/>
    <w:rPr>
      <w:sz w:val="20"/>
    </w:rPr>
  </w:style>
  <w:style w:type="paragraph" w:styleId="EnvelopeAddress">
    <w:name w:val="envelope address"/>
    <w:basedOn w:val="Normal"/>
    <w:rsid w:val="00CE2DB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sid w:val="00CE2DB9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sid w:val="00CE2DB9"/>
    <w:rPr>
      <w:sz w:val="20"/>
    </w:rPr>
  </w:style>
  <w:style w:type="paragraph" w:styleId="HTMLAddress">
    <w:name w:val="HTML Address"/>
    <w:basedOn w:val="Normal"/>
    <w:rsid w:val="00CE2DB9"/>
    <w:rPr>
      <w:i/>
      <w:iCs/>
    </w:rPr>
  </w:style>
  <w:style w:type="paragraph" w:styleId="HTMLPreformatted">
    <w:name w:val="HTML Preformatted"/>
    <w:basedOn w:val="Normal"/>
    <w:rsid w:val="00CE2DB9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CE2DB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CE2DB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E2DB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E2DB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E2DB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E2DB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E2DB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E2DB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E2DB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E2DB9"/>
    <w:rPr>
      <w:rFonts w:ascii="Arial" w:hAnsi="Arial" w:cs="Arial"/>
      <w:b/>
      <w:bCs/>
    </w:rPr>
  </w:style>
  <w:style w:type="paragraph" w:styleId="List">
    <w:name w:val="List"/>
    <w:basedOn w:val="Normal"/>
    <w:rsid w:val="00CE2DB9"/>
    <w:pPr>
      <w:ind w:left="360" w:hanging="360"/>
    </w:pPr>
  </w:style>
  <w:style w:type="paragraph" w:styleId="List2">
    <w:name w:val="List 2"/>
    <w:basedOn w:val="Normal"/>
    <w:rsid w:val="00CE2DB9"/>
    <w:pPr>
      <w:ind w:left="720" w:hanging="360"/>
    </w:pPr>
  </w:style>
  <w:style w:type="paragraph" w:styleId="List3">
    <w:name w:val="List 3"/>
    <w:basedOn w:val="Normal"/>
    <w:rsid w:val="00CE2DB9"/>
    <w:pPr>
      <w:ind w:left="1080" w:hanging="360"/>
    </w:pPr>
  </w:style>
  <w:style w:type="paragraph" w:styleId="List4">
    <w:name w:val="List 4"/>
    <w:basedOn w:val="Normal"/>
    <w:rsid w:val="00CE2DB9"/>
    <w:pPr>
      <w:ind w:left="1440" w:hanging="360"/>
    </w:pPr>
  </w:style>
  <w:style w:type="paragraph" w:styleId="List5">
    <w:name w:val="List 5"/>
    <w:basedOn w:val="Normal"/>
    <w:rsid w:val="00CE2DB9"/>
    <w:pPr>
      <w:ind w:left="1800" w:hanging="360"/>
    </w:pPr>
  </w:style>
  <w:style w:type="paragraph" w:styleId="ListBullet">
    <w:name w:val="List Bullet"/>
    <w:basedOn w:val="Normal"/>
    <w:autoRedefine/>
    <w:rsid w:val="00CE2DB9"/>
    <w:pPr>
      <w:numPr>
        <w:numId w:val="1"/>
      </w:numPr>
    </w:pPr>
  </w:style>
  <w:style w:type="paragraph" w:styleId="ListBullet2">
    <w:name w:val="List Bullet 2"/>
    <w:basedOn w:val="Normal"/>
    <w:autoRedefine/>
    <w:rsid w:val="00CE2DB9"/>
    <w:pPr>
      <w:numPr>
        <w:numId w:val="2"/>
      </w:numPr>
    </w:pPr>
  </w:style>
  <w:style w:type="paragraph" w:styleId="ListBullet3">
    <w:name w:val="List Bullet 3"/>
    <w:basedOn w:val="Normal"/>
    <w:autoRedefine/>
    <w:rsid w:val="00CE2DB9"/>
    <w:pPr>
      <w:numPr>
        <w:numId w:val="3"/>
      </w:numPr>
    </w:pPr>
  </w:style>
  <w:style w:type="paragraph" w:styleId="ListBullet4">
    <w:name w:val="List Bullet 4"/>
    <w:basedOn w:val="Normal"/>
    <w:autoRedefine/>
    <w:rsid w:val="00CE2DB9"/>
    <w:pPr>
      <w:numPr>
        <w:numId w:val="4"/>
      </w:numPr>
    </w:pPr>
  </w:style>
  <w:style w:type="paragraph" w:styleId="ListBullet5">
    <w:name w:val="List Bullet 5"/>
    <w:basedOn w:val="Normal"/>
    <w:autoRedefine/>
    <w:rsid w:val="00CE2DB9"/>
    <w:pPr>
      <w:numPr>
        <w:numId w:val="5"/>
      </w:numPr>
    </w:pPr>
  </w:style>
  <w:style w:type="paragraph" w:styleId="ListContinue">
    <w:name w:val="List Continue"/>
    <w:basedOn w:val="Normal"/>
    <w:rsid w:val="00CE2DB9"/>
    <w:pPr>
      <w:spacing w:after="120"/>
      <w:ind w:left="360"/>
    </w:pPr>
  </w:style>
  <w:style w:type="paragraph" w:styleId="ListContinue2">
    <w:name w:val="List Continue 2"/>
    <w:basedOn w:val="Normal"/>
    <w:rsid w:val="00CE2DB9"/>
    <w:pPr>
      <w:spacing w:after="120"/>
      <w:ind w:left="720"/>
    </w:pPr>
  </w:style>
  <w:style w:type="paragraph" w:styleId="ListContinue3">
    <w:name w:val="List Continue 3"/>
    <w:basedOn w:val="Normal"/>
    <w:rsid w:val="00CE2DB9"/>
    <w:pPr>
      <w:spacing w:after="120"/>
      <w:ind w:left="1080"/>
    </w:pPr>
  </w:style>
  <w:style w:type="paragraph" w:styleId="ListContinue4">
    <w:name w:val="List Continue 4"/>
    <w:basedOn w:val="Normal"/>
    <w:rsid w:val="00CE2DB9"/>
    <w:pPr>
      <w:spacing w:after="120"/>
      <w:ind w:left="1440"/>
    </w:pPr>
  </w:style>
  <w:style w:type="paragraph" w:styleId="ListContinue5">
    <w:name w:val="List Continue 5"/>
    <w:basedOn w:val="Normal"/>
    <w:rsid w:val="00CE2DB9"/>
    <w:pPr>
      <w:spacing w:after="120"/>
      <w:ind w:left="1800"/>
    </w:pPr>
  </w:style>
  <w:style w:type="paragraph" w:styleId="ListNumber">
    <w:name w:val="List Number"/>
    <w:basedOn w:val="Normal"/>
    <w:rsid w:val="00CE2DB9"/>
    <w:pPr>
      <w:numPr>
        <w:numId w:val="6"/>
      </w:numPr>
    </w:pPr>
  </w:style>
  <w:style w:type="paragraph" w:styleId="ListNumber2">
    <w:name w:val="List Number 2"/>
    <w:basedOn w:val="Normal"/>
    <w:rsid w:val="00CE2DB9"/>
    <w:pPr>
      <w:numPr>
        <w:numId w:val="7"/>
      </w:numPr>
    </w:pPr>
  </w:style>
  <w:style w:type="paragraph" w:styleId="ListNumber3">
    <w:name w:val="List Number 3"/>
    <w:basedOn w:val="Normal"/>
    <w:rsid w:val="00CE2DB9"/>
    <w:pPr>
      <w:numPr>
        <w:numId w:val="8"/>
      </w:numPr>
    </w:pPr>
  </w:style>
  <w:style w:type="paragraph" w:styleId="ListNumber4">
    <w:name w:val="List Number 4"/>
    <w:basedOn w:val="Normal"/>
    <w:rsid w:val="00CE2DB9"/>
    <w:pPr>
      <w:numPr>
        <w:numId w:val="9"/>
      </w:numPr>
    </w:pPr>
  </w:style>
  <w:style w:type="paragraph" w:styleId="ListNumber5">
    <w:name w:val="List Number 5"/>
    <w:basedOn w:val="Normal"/>
    <w:rsid w:val="00CE2DB9"/>
    <w:pPr>
      <w:numPr>
        <w:numId w:val="10"/>
      </w:numPr>
    </w:pPr>
  </w:style>
  <w:style w:type="paragraph" w:styleId="MacroText">
    <w:name w:val="macro"/>
    <w:semiHidden/>
    <w:rsid w:val="00CE2D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/>
      <w:ind w:firstLine="360"/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CE2D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sid w:val="00CE2DB9"/>
    <w:rPr>
      <w:szCs w:val="24"/>
    </w:rPr>
  </w:style>
  <w:style w:type="paragraph" w:styleId="NormalIndent">
    <w:name w:val="Normal Indent"/>
    <w:basedOn w:val="Normal"/>
    <w:rsid w:val="00CE2DB9"/>
    <w:pPr>
      <w:ind w:left="720"/>
    </w:pPr>
  </w:style>
  <w:style w:type="paragraph" w:styleId="NoteHeading">
    <w:name w:val="Note Heading"/>
    <w:basedOn w:val="Normal"/>
    <w:next w:val="Normal"/>
    <w:rsid w:val="00CE2DB9"/>
  </w:style>
  <w:style w:type="paragraph" w:styleId="PlainText">
    <w:name w:val="Plain Text"/>
    <w:basedOn w:val="Normal"/>
    <w:rsid w:val="00CE2DB9"/>
    <w:rPr>
      <w:rFonts w:ascii="Courier New" w:hAnsi="Courier New" w:cs="Courier New"/>
      <w:sz w:val="20"/>
    </w:rPr>
  </w:style>
  <w:style w:type="paragraph" w:styleId="TableofAuthorities">
    <w:name w:val="table of authorities"/>
    <w:basedOn w:val="Normal"/>
    <w:next w:val="Normal"/>
    <w:semiHidden/>
    <w:rsid w:val="00CE2DB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CE2DB9"/>
    <w:pPr>
      <w:ind w:left="480" w:hanging="480"/>
    </w:pPr>
  </w:style>
  <w:style w:type="paragraph" w:styleId="TOAHeading">
    <w:name w:val="toa heading"/>
    <w:basedOn w:val="Normal"/>
    <w:next w:val="Normal"/>
    <w:semiHidden/>
    <w:rsid w:val="00CE2DB9"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CE2DB9"/>
  </w:style>
  <w:style w:type="paragraph" w:styleId="TOC2">
    <w:name w:val="toc 2"/>
    <w:basedOn w:val="Normal"/>
    <w:next w:val="Normal"/>
    <w:autoRedefine/>
    <w:semiHidden/>
    <w:rsid w:val="00CE2DB9"/>
    <w:pPr>
      <w:ind w:left="240"/>
    </w:pPr>
  </w:style>
  <w:style w:type="paragraph" w:styleId="TOC3">
    <w:name w:val="toc 3"/>
    <w:basedOn w:val="Normal"/>
    <w:next w:val="Normal"/>
    <w:autoRedefine/>
    <w:semiHidden/>
    <w:rsid w:val="00CE2DB9"/>
    <w:pPr>
      <w:ind w:left="480"/>
    </w:pPr>
  </w:style>
  <w:style w:type="paragraph" w:styleId="TOC4">
    <w:name w:val="toc 4"/>
    <w:basedOn w:val="Normal"/>
    <w:next w:val="Normal"/>
    <w:autoRedefine/>
    <w:semiHidden/>
    <w:rsid w:val="00CE2DB9"/>
    <w:pPr>
      <w:ind w:left="720"/>
    </w:pPr>
  </w:style>
  <w:style w:type="paragraph" w:styleId="TOC5">
    <w:name w:val="toc 5"/>
    <w:basedOn w:val="Normal"/>
    <w:next w:val="Normal"/>
    <w:autoRedefine/>
    <w:semiHidden/>
    <w:rsid w:val="00CE2DB9"/>
    <w:pPr>
      <w:ind w:left="960"/>
    </w:pPr>
  </w:style>
  <w:style w:type="paragraph" w:styleId="TOC6">
    <w:name w:val="toc 6"/>
    <w:basedOn w:val="Normal"/>
    <w:next w:val="Normal"/>
    <w:autoRedefine/>
    <w:semiHidden/>
    <w:rsid w:val="00CE2DB9"/>
    <w:pPr>
      <w:ind w:left="1200"/>
    </w:pPr>
  </w:style>
  <w:style w:type="paragraph" w:styleId="TOC7">
    <w:name w:val="toc 7"/>
    <w:basedOn w:val="Normal"/>
    <w:next w:val="Normal"/>
    <w:autoRedefine/>
    <w:semiHidden/>
    <w:rsid w:val="00CE2DB9"/>
    <w:pPr>
      <w:ind w:left="1440"/>
    </w:pPr>
  </w:style>
  <w:style w:type="paragraph" w:styleId="TOC8">
    <w:name w:val="toc 8"/>
    <w:basedOn w:val="Normal"/>
    <w:next w:val="Normal"/>
    <w:autoRedefine/>
    <w:semiHidden/>
    <w:rsid w:val="00CE2DB9"/>
    <w:pPr>
      <w:ind w:left="1680"/>
    </w:pPr>
  </w:style>
  <w:style w:type="paragraph" w:styleId="TOC9">
    <w:name w:val="toc 9"/>
    <w:basedOn w:val="Normal"/>
    <w:next w:val="Normal"/>
    <w:autoRedefine/>
    <w:semiHidden/>
    <w:rsid w:val="00CE2DB9"/>
    <w:pPr>
      <w:ind w:left="1920"/>
    </w:pPr>
  </w:style>
  <w:style w:type="character" w:customStyle="1" w:styleId="componentstylestandardnoheader">
    <w:name w:val="componentstyle_standardnoheader"/>
    <w:basedOn w:val="DefaultParagraphFont"/>
    <w:rsid w:val="00C11A03"/>
  </w:style>
  <w:style w:type="character" w:styleId="Hyperlink">
    <w:name w:val="Hyperlink"/>
    <w:rsid w:val="00C11A03"/>
    <w:rPr>
      <w:color w:val="0000FF"/>
      <w:u w:val="single"/>
    </w:rPr>
  </w:style>
  <w:style w:type="character" w:customStyle="1" w:styleId="WW-Absatz-Standardschriftart1">
    <w:name w:val="WW-Absatz-Standardschriftart1"/>
    <w:rsid w:val="00DF64D3"/>
  </w:style>
  <w:style w:type="character" w:customStyle="1" w:styleId="SubtitleChar">
    <w:name w:val="Subtitle Char"/>
    <w:link w:val="Subtitle"/>
    <w:rsid w:val="00121F81"/>
    <w:rPr>
      <w:rFonts w:ascii="Times New Roman" w:hAnsi="Times New Roman"/>
      <w:sz w:val="28"/>
      <w:szCs w:val="24"/>
    </w:rPr>
  </w:style>
  <w:style w:type="character" w:styleId="CommentReference">
    <w:name w:val="annotation reference"/>
    <w:rsid w:val="0086562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6562E"/>
    <w:rPr>
      <w:b/>
      <w:bCs/>
    </w:rPr>
  </w:style>
  <w:style w:type="character" w:customStyle="1" w:styleId="CommentTextChar">
    <w:name w:val="Comment Text Char"/>
    <w:link w:val="CommentText"/>
    <w:semiHidden/>
    <w:rsid w:val="0086562E"/>
    <w:rPr>
      <w:rFonts w:ascii="Times New Roman" w:hAnsi="Times New Roman"/>
    </w:rPr>
  </w:style>
  <w:style w:type="character" w:customStyle="1" w:styleId="CommentSubjectChar">
    <w:name w:val="Comment Subject Char"/>
    <w:basedOn w:val="CommentTextChar"/>
    <w:link w:val="CommentSubject"/>
    <w:rsid w:val="0086562E"/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86562E"/>
    <w:pPr>
      <w:spacing w:before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6562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596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ma@kashani.ca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chun345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Karon\Custom\Word\UBCCS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UBCCSletter</Template>
  <TotalTime>7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Consent Form</vt:lpstr>
    </vt:vector>
  </TitlesOfParts>
  <Company/>
  <LinksUpToDate>false</LinksUpToDate>
  <CharactersWithSpaces>2353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Consent Form</dc:title>
  <dc:creator>Idin</dc:creator>
  <cp:lastModifiedBy>Hasti Seifi</cp:lastModifiedBy>
  <cp:revision>8</cp:revision>
  <cp:lastPrinted>2014-10-06T02:24:00Z</cp:lastPrinted>
  <dcterms:created xsi:type="dcterms:W3CDTF">2015-05-08T01:39:00Z</dcterms:created>
  <dcterms:modified xsi:type="dcterms:W3CDTF">2015-08-04T16:38:00Z</dcterms:modified>
</cp:coreProperties>
</file>